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7FDF1" w14:textId="112D2E51" w:rsidR="0066263E" w:rsidRPr="005C7C1C" w:rsidRDefault="005C7C1C" w:rsidP="00E06A7A">
      <w:pPr>
        <w:rPr>
          <w:rFonts w:asciiTheme="minorEastAsia" w:hAnsiTheme="minorEastAsia" w:cs="Times New Roman"/>
          <w:sz w:val="32"/>
          <w:szCs w:val="28"/>
        </w:rPr>
      </w:pPr>
      <w:r w:rsidRPr="005C7C1C">
        <w:rPr>
          <w:rFonts w:asciiTheme="minorEastAsia" w:hAnsiTheme="minorEastAsia" w:cs="Times New Roman" w:hint="eastAsia"/>
          <w:sz w:val="32"/>
          <w:szCs w:val="28"/>
        </w:rPr>
        <w:t>型号：</w:t>
      </w:r>
      <w:r w:rsidR="006A34FA">
        <w:rPr>
          <w:rFonts w:asciiTheme="minorEastAsia" w:hAnsiTheme="minorEastAsia" w:cs="Times New Roman" w:hint="eastAsia"/>
          <w:sz w:val="32"/>
          <w:szCs w:val="28"/>
        </w:rPr>
        <w:t>T</w:t>
      </w:r>
      <w:r w:rsidR="006A34FA">
        <w:rPr>
          <w:rFonts w:asciiTheme="minorEastAsia" w:hAnsiTheme="minorEastAsia" w:cs="Times New Roman"/>
          <w:sz w:val="32"/>
          <w:szCs w:val="28"/>
        </w:rPr>
        <w:t>01</w:t>
      </w:r>
    </w:p>
    <w:p w14:paraId="1285EE7B" w14:textId="4AE15D2E" w:rsidR="005B209F" w:rsidRPr="00B23A7D" w:rsidRDefault="00B96046" w:rsidP="00E06A7A">
      <w:pPr>
        <w:spacing w:afterLines="50" w:after="156"/>
        <w:ind w:firstLineChars="200" w:firstLine="803"/>
        <w:jc w:val="center"/>
        <w:rPr>
          <w:rFonts w:asciiTheme="minorEastAsia" w:hAnsiTheme="minorEastAsia" w:cs="Times New Roman"/>
          <w:b/>
          <w:sz w:val="40"/>
          <w:szCs w:val="28"/>
        </w:rPr>
      </w:pPr>
      <w:r w:rsidRPr="00B23A7D">
        <w:rPr>
          <w:rFonts w:asciiTheme="minorEastAsia" w:hAnsiTheme="minorEastAsia" w:cs="Times New Roman" w:hint="eastAsia"/>
          <w:b/>
          <w:sz w:val="40"/>
          <w:szCs w:val="28"/>
        </w:rPr>
        <w:t>红外体温计</w:t>
      </w:r>
    </w:p>
    <w:p w14:paraId="371A95B0" w14:textId="77777777" w:rsidR="005B209F" w:rsidRPr="00B23A7D" w:rsidRDefault="00B96046" w:rsidP="00E06A7A">
      <w:pPr>
        <w:ind w:firstLineChars="200" w:firstLine="643"/>
        <w:jc w:val="center"/>
        <w:rPr>
          <w:rFonts w:asciiTheme="minorEastAsia" w:hAnsiTheme="minorEastAsia" w:cs="Times New Roman"/>
          <w:b/>
          <w:sz w:val="32"/>
          <w:szCs w:val="28"/>
        </w:rPr>
      </w:pPr>
      <w:r w:rsidRPr="00B23A7D">
        <w:rPr>
          <w:rFonts w:asciiTheme="minorEastAsia" w:hAnsiTheme="minorEastAsia" w:cs="Times New Roman" w:hint="eastAsia"/>
          <w:b/>
          <w:sz w:val="32"/>
          <w:szCs w:val="28"/>
        </w:rPr>
        <w:t>使用说明</w:t>
      </w:r>
      <w:r w:rsidR="00C75993" w:rsidRPr="00B23A7D">
        <w:rPr>
          <w:rFonts w:asciiTheme="minorEastAsia" w:hAnsiTheme="minorEastAsia" w:cs="Times New Roman" w:hint="eastAsia"/>
          <w:b/>
          <w:sz w:val="32"/>
          <w:szCs w:val="28"/>
        </w:rPr>
        <w:t>书</w:t>
      </w:r>
    </w:p>
    <w:p w14:paraId="11ED52D6" w14:textId="4DE330DF" w:rsidR="005B209F" w:rsidRPr="00C53B04" w:rsidRDefault="00337736" w:rsidP="00E06A7A">
      <w:pPr>
        <w:ind w:firstLineChars="200" w:firstLine="420"/>
        <w:jc w:val="center"/>
        <w:rPr>
          <w:rFonts w:asciiTheme="minorEastAsia" w:hAnsiTheme="minorEastAsia" w:cs="Times New Roman"/>
          <w:sz w:val="28"/>
          <w:szCs w:val="28"/>
        </w:rPr>
      </w:pPr>
      <w:r>
        <w:rPr>
          <w:noProof/>
        </w:rPr>
        <w:drawing>
          <wp:inline distT="0" distB="0" distL="114300" distR="114300" wp14:anchorId="6ECCAC20" wp14:editId="1295E1E2">
            <wp:extent cx="2472856" cy="6132584"/>
            <wp:effectExtent l="0" t="0" r="381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484948" cy="6162571"/>
                    </a:xfrm>
                    <a:prstGeom prst="rect">
                      <a:avLst/>
                    </a:prstGeom>
                    <a:noFill/>
                    <a:ln w="9525">
                      <a:noFill/>
                    </a:ln>
                  </pic:spPr>
                </pic:pic>
              </a:graphicData>
            </a:graphic>
          </wp:inline>
        </w:drawing>
      </w:r>
    </w:p>
    <w:p w14:paraId="7995C002" w14:textId="77777777" w:rsidR="00337736" w:rsidRDefault="00337736" w:rsidP="00337736">
      <w:pPr>
        <w:jc w:val="center"/>
        <w:rPr>
          <w:rFonts w:ascii="宋体"/>
          <w:b/>
          <w:bCs/>
          <w:sz w:val="36"/>
          <w:szCs w:val="36"/>
        </w:rPr>
      </w:pPr>
    </w:p>
    <w:p w14:paraId="2ED18A80" w14:textId="77777777" w:rsidR="00337736" w:rsidRDefault="00337736" w:rsidP="00337736">
      <w:pPr>
        <w:jc w:val="center"/>
        <w:rPr>
          <w:rFonts w:ascii="宋体"/>
          <w:b/>
          <w:bCs/>
          <w:sz w:val="36"/>
          <w:szCs w:val="36"/>
        </w:rPr>
      </w:pPr>
    </w:p>
    <w:p w14:paraId="2AC57B60" w14:textId="00F414E0" w:rsidR="006A34FA" w:rsidRDefault="006A34FA" w:rsidP="00337736">
      <w:pPr>
        <w:jc w:val="center"/>
        <w:rPr>
          <w:rFonts w:ascii="宋体"/>
          <w:b/>
          <w:bCs/>
          <w:sz w:val="36"/>
          <w:szCs w:val="36"/>
        </w:rPr>
      </w:pPr>
      <w:r w:rsidRPr="006A34FA">
        <w:rPr>
          <w:rFonts w:ascii="宋体" w:hint="eastAsia"/>
          <w:b/>
          <w:bCs/>
          <w:sz w:val="36"/>
          <w:szCs w:val="36"/>
        </w:rPr>
        <w:t>深圳信恳智能电子有限公司</w:t>
      </w:r>
    </w:p>
    <w:p w14:paraId="34166523" w14:textId="77777777" w:rsidR="006A34FA" w:rsidRDefault="006A34FA" w:rsidP="00337736">
      <w:pPr>
        <w:jc w:val="center"/>
        <w:rPr>
          <w:rFonts w:ascii="宋体"/>
          <w:sz w:val="24"/>
        </w:rPr>
      </w:pPr>
      <w:r w:rsidRPr="006A34FA">
        <w:rPr>
          <w:rFonts w:ascii="宋体" w:hint="eastAsia"/>
          <w:sz w:val="24"/>
        </w:rPr>
        <w:t>深圳市宝安区福永街道白石厦新开发区第7栋</w:t>
      </w:r>
    </w:p>
    <w:p w14:paraId="68684F0C" w14:textId="77777777" w:rsidR="00330BA0" w:rsidRDefault="00330BA0" w:rsidP="00E06A7A">
      <w:pPr>
        <w:ind w:firstLineChars="200" w:firstLine="560"/>
        <w:jc w:val="left"/>
        <w:rPr>
          <w:rFonts w:asciiTheme="minorEastAsia" w:hAnsiTheme="minorEastAsia" w:cs="Times New Roman"/>
          <w:sz w:val="28"/>
          <w:szCs w:val="28"/>
        </w:rPr>
      </w:pPr>
    </w:p>
    <w:sdt>
      <w:sdtPr>
        <w:rPr>
          <w:rFonts w:asciiTheme="minorHAnsi" w:eastAsiaTheme="minorEastAsia" w:hAnsiTheme="minorHAnsi" w:cstheme="minorBidi"/>
          <w:color w:val="auto"/>
          <w:kern w:val="2"/>
          <w:sz w:val="21"/>
          <w:szCs w:val="24"/>
          <w:lang w:val="zh-CN"/>
        </w:rPr>
        <w:id w:val="-1383626510"/>
        <w:docPartObj>
          <w:docPartGallery w:val="Table of Contents"/>
          <w:docPartUnique/>
        </w:docPartObj>
      </w:sdtPr>
      <w:sdtEndPr>
        <w:rPr>
          <w:b/>
          <w:bCs/>
          <w:sz w:val="28"/>
          <w:szCs w:val="28"/>
        </w:rPr>
      </w:sdtEndPr>
      <w:sdtContent>
        <w:p w14:paraId="04AD6F28" w14:textId="77777777" w:rsidR="00F65981" w:rsidRPr="00AD03D3" w:rsidRDefault="00F65981" w:rsidP="00F65981">
          <w:pPr>
            <w:pStyle w:val="TOC"/>
            <w:jc w:val="center"/>
            <w:rPr>
              <w:color w:val="auto"/>
            </w:rPr>
          </w:pPr>
          <w:r w:rsidRPr="00AD03D3">
            <w:rPr>
              <w:color w:val="auto"/>
              <w:lang w:val="zh-CN"/>
            </w:rPr>
            <w:t>目录</w:t>
          </w:r>
        </w:p>
        <w:p w14:paraId="52284AEF" w14:textId="71BB4379" w:rsidR="00337736" w:rsidRDefault="00F65981">
          <w:pPr>
            <w:pStyle w:val="11"/>
            <w:rPr>
              <w:rFonts w:cstheme="minorBidi"/>
              <w:noProof/>
              <w:kern w:val="2"/>
              <w:sz w:val="21"/>
            </w:rPr>
          </w:pPr>
          <w:r w:rsidRPr="00EB7281">
            <w:rPr>
              <w:sz w:val="28"/>
              <w:szCs w:val="28"/>
            </w:rPr>
            <w:fldChar w:fldCharType="begin"/>
          </w:r>
          <w:r w:rsidRPr="00EB7281">
            <w:rPr>
              <w:sz w:val="28"/>
              <w:szCs w:val="28"/>
            </w:rPr>
            <w:instrText xml:space="preserve"> TOC \o "1-3" \h \z \u </w:instrText>
          </w:r>
          <w:r w:rsidRPr="00EB7281">
            <w:rPr>
              <w:sz w:val="28"/>
              <w:szCs w:val="28"/>
            </w:rPr>
            <w:fldChar w:fldCharType="separate"/>
          </w:r>
          <w:hyperlink w:anchor="_Toc37915940" w:history="1">
            <w:r w:rsidR="00337736" w:rsidRPr="002450C0">
              <w:rPr>
                <w:rStyle w:val="a9"/>
                <w:noProof/>
              </w:rPr>
              <w:t>1.</w:t>
            </w:r>
            <w:r w:rsidR="00337736" w:rsidRPr="002450C0">
              <w:rPr>
                <w:rStyle w:val="a9"/>
                <w:noProof/>
              </w:rPr>
              <w:t>简介</w:t>
            </w:r>
            <w:r w:rsidR="00337736">
              <w:rPr>
                <w:noProof/>
                <w:webHidden/>
              </w:rPr>
              <w:tab/>
            </w:r>
            <w:r w:rsidR="00337736">
              <w:rPr>
                <w:noProof/>
                <w:webHidden/>
              </w:rPr>
              <w:fldChar w:fldCharType="begin"/>
            </w:r>
            <w:r w:rsidR="00337736">
              <w:rPr>
                <w:noProof/>
                <w:webHidden/>
              </w:rPr>
              <w:instrText xml:space="preserve"> PAGEREF _Toc37915940 \h </w:instrText>
            </w:r>
            <w:r w:rsidR="00337736">
              <w:rPr>
                <w:noProof/>
                <w:webHidden/>
              </w:rPr>
            </w:r>
            <w:r w:rsidR="00337736">
              <w:rPr>
                <w:noProof/>
                <w:webHidden/>
              </w:rPr>
              <w:fldChar w:fldCharType="separate"/>
            </w:r>
            <w:r w:rsidR="00337736">
              <w:rPr>
                <w:noProof/>
                <w:webHidden/>
              </w:rPr>
              <w:t>- 1 -</w:t>
            </w:r>
            <w:r w:rsidR="00337736">
              <w:rPr>
                <w:noProof/>
                <w:webHidden/>
              </w:rPr>
              <w:fldChar w:fldCharType="end"/>
            </w:r>
          </w:hyperlink>
        </w:p>
        <w:p w14:paraId="6ECF98A6" w14:textId="34220B21" w:rsidR="00337736" w:rsidRDefault="00131C16">
          <w:pPr>
            <w:pStyle w:val="11"/>
            <w:rPr>
              <w:rFonts w:cstheme="minorBidi"/>
              <w:noProof/>
              <w:kern w:val="2"/>
              <w:sz w:val="21"/>
            </w:rPr>
          </w:pPr>
          <w:hyperlink w:anchor="_Toc37915941" w:history="1">
            <w:r w:rsidR="00337736" w:rsidRPr="002450C0">
              <w:rPr>
                <w:rStyle w:val="a9"/>
                <w:noProof/>
              </w:rPr>
              <w:t>2.</w:t>
            </w:r>
            <w:r w:rsidR="00337736" w:rsidRPr="002450C0">
              <w:rPr>
                <w:rStyle w:val="a9"/>
                <w:noProof/>
              </w:rPr>
              <w:t>包装清单</w:t>
            </w:r>
            <w:r w:rsidR="00337736">
              <w:rPr>
                <w:noProof/>
                <w:webHidden/>
              </w:rPr>
              <w:tab/>
            </w:r>
            <w:r w:rsidR="00337736">
              <w:rPr>
                <w:noProof/>
                <w:webHidden/>
              </w:rPr>
              <w:fldChar w:fldCharType="begin"/>
            </w:r>
            <w:r w:rsidR="00337736">
              <w:rPr>
                <w:noProof/>
                <w:webHidden/>
              </w:rPr>
              <w:instrText xml:space="preserve"> PAGEREF _Toc37915941 \h </w:instrText>
            </w:r>
            <w:r w:rsidR="00337736">
              <w:rPr>
                <w:noProof/>
                <w:webHidden/>
              </w:rPr>
            </w:r>
            <w:r w:rsidR="00337736">
              <w:rPr>
                <w:noProof/>
                <w:webHidden/>
              </w:rPr>
              <w:fldChar w:fldCharType="separate"/>
            </w:r>
            <w:r w:rsidR="00337736">
              <w:rPr>
                <w:noProof/>
                <w:webHidden/>
              </w:rPr>
              <w:t>- 1 -</w:t>
            </w:r>
            <w:r w:rsidR="00337736">
              <w:rPr>
                <w:noProof/>
                <w:webHidden/>
              </w:rPr>
              <w:fldChar w:fldCharType="end"/>
            </w:r>
          </w:hyperlink>
        </w:p>
        <w:p w14:paraId="2D2012BD" w14:textId="2B5EA372" w:rsidR="00337736" w:rsidRDefault="00131C16">
          <w:pPr>
            <w:pStyle w:val="11"/>
            <w:rPr>
              <w:rFonts w:cstheme="minorBidi"/>
              <w:noProof/>
              <w:kern w:val="2"/>
              <w:sz w:val="21"/>
            </w:rPr>
          </w:pPr>
          <w:hyperlink w:anchor="_Toc37915942" w:history="1">
            <w:r w:rsidR="00337736" w:rsidRPr="002450C0">
              <w:rPr>
                <w:rStyle w:val="a9"/>
                <w:noProof/>
              </w:rPr>
              <w:t>3.</w:t>
            </w:r>
            <w:r w:rsidR="00337736" w:rsidRPr="002450C0">
              <w:rPr>
                <w:rStyle w:val="a9"/>
                <w:noProof/>
              </w:rPr>
              <w:t>产品描述</w:t>
            </w:r>
            <w:r w:rsidR="00337736">
              <w:rPr>
                <w:noProof/>
                <w:webHidden/>
              </w:rPr>
              <w:tab/>
            </w:r>
            <w:r w:rsidR="00337736">
              <w:rPr>
                <w:noProof/>
                <w:webHidden/>
              </w:rPr>
              <w:fldChar w:fldCharType="begin"/>
            </w:r>
            <w:r w:rsidR="00337736">
              <w:rPr>
                <w:noProof/>
                <w:webHidden/>
              </w:rPr>
              <w:instrText xml:space="preserve"> PAGEREF _Toc37915942 \h </w:instrText>
            </w:r>
            <w:r w:rsidR="00337736">
              <w:rPr>
                <w:noProof/>
                <w:webHidden/>
              </w:rPr>
            </w:r>
            <w:r w:rsidR="00337736">
              <w:rPr>
                <w:noProof/>
                <w:webHidden/>
              </w:rPr>
              <w:fldChar w:fldCharType="separate"/>
            </w:r>
            <w:r w:rsidR="00337736">
              <w:rPr>
                <w:noProof/>
                <w:webHidden/>
              </w:rPr>
              <w:t>- 1 -</w:t>
            </w:r>
            <w:r w:rsidR="00337736">
              <w:rPr>
                <w:noProof/>
                <w:webHidden/>
              </w:rPr>
              <w:fldChar w:fldCharType="end"/>
            </w:r>
          </w:hyperlink>
        </w:p>
        <w:p w14:paraId="427BAF02" w14:textId="20F19832" w:rsidR="00337736" w:rsidRDefault="00131C16">
          <w:pPr>
            <w:pStyle w:val="21"/>
            <w:rPr>
              <w:rFonts w:cstheme="minorBidi"/>
              <w:noProof/>
              <w:kern w:val="2"/>
              <w:sz w:val="21"/>
            </w:rPr>
          </w:pPr>
          <w:hyperlink w:anchor="_Toc37915943" w:history="1">
            <w:r w:rsidR="00337736" w:rsidRPr="002450C0">
              <w:rPr>
                <w:rStyle w:val="a9"/>
                <w:noProof/>
              </w:rPr>
              <w:t xml:space="preserve">3.1 </w:t>
            </w:r>
            <w:r w:rsidR="00337736" w:rsidRPr="002450C0">
              <w:rPr>
                <w:rStyle w:val="a9"/>
                <w:noProof/>
              </w:rPr>
              <w:t>概述</w:t>
            </w:r>
            <w:r w:rsidR="00337736">
              <w:rPr>
                <w:noProof/>
                <w:webHidden/>
              </w:rPr>
              <w:tab/>
            </w:r>
            <w:r w:rsidR="00337736">
              <w:rPr>
                <w:noProof/>
                <w:webHidden/>
              </w:rPr>
              <w:fldChar w:fldCharType="begin"/>
            </w:r>
            <w:r w:rsidR="00337736">
              <w:rPr>
                <w:noProof/>
                <w:webHidden/>
              </w:rPr>
              <w:instrText xml:space="preserve"> PAGEREF _Toc37915943 \h </w:instrText>
            </w:r>
            <w:r w:rsidR="00337736">
              <w:rPr>
                <w:noProof/>
                <w:webHidden/>
              </w:rPr>
            </w:r>
            <w:r w:rsidR="00337736">
              <w:rPr>
                <w:noProof/>
                <w:webHidden/>
              </w:rPr>
              <w:fldChar w:fldCharType="separate"/>
            </w:r>
            <w:r w:rsidR="00337736">
              <w:rPr>
                <w:noProof/>
                <w:webHidden/>
              </w:rPr>
              <w:t>- 1 -</w:t>
            </w:r>
            <w:r w:rsidR="00337736">
              <w:rPr>
                <w:noProof/>
                <w:webHidden/>
              </w:rPr>
              <w:fldChar w:fldCharType="end"/>
            </w:r>
          </w:hyperlink>
        </w:p>
        <w:p w14:paraId="1DF5AB1B" w14:textId="02D20967" w:rsidR="00337736" w:rsidRDefault="00131C16">
          <w:pPr>
            <w:pStyle w:val="21"/>
            <w:rPr>
              <w:rFonts w:cstheme="minorBidi"/>
              <w:noProof/>
              <w:kern w:val="2"/>
              <w:sz w:val="21"/>
            </w:rPr>
          </w:pPr>
          <w:hyperlink w:anchor="_Toc37915944" w:history="1">
            <w:r w:rsidR="00337736" w:rsidRPr="002450C0">
              <w:rPr>
                <w:rStyle w:val="a9"/>
                <w:noProof/>
              </w:rPr>
              <w:t xml:space="preserve">3.2 </w:t>
            </w:r>
            <w:r w:rsidR="00337736" w:rsidRPr="002450C0">
              <w:rPr>
                <w:rStyle w:val="a9"/>
                <w:noProof/>
              </w:rPr>
              <w:t>使用范围</w:t>
            </w:r>
            <w:r w:rsidR="00337736">
              <w:rPr>
                <w:noProof/>
                <w:webHidden/>
              </w:rPr>
              <w:tab/>
            </w:r>
            <w:r w:rsidR="00337736">
              <w:rPr>
                <w:noProof/>
                <w:webHidden/>
              </w:rPr>
              <w:fldChar w:fldCharType="begin"/>
            </w:r>
            <w:r w:rsidR="00337736">
              <w:rPr>
                <w:noProof/>
                <w:webHidden/>
              </w:rPr>
              <w:instrText xml:space="preserve"> PAGEREF _Toc37915944 \h </w:instrText>
            </w:r>
            <w:r w:rsidR="00337736">
              <w:rPr>
                <w:noProof/>
                <w:webHidden/>
              </w:rPr>
            </w:r>
            <w:r w:rsidR="00337736">
              <w:rPr>
                <w:noProof/>
                <w:webHidden/>
              </w:rPr>
              <w:fldChar w:fldCharType="separate"/>
            </w:r>
            <w:r w:rsidR="00337736">
              <w:rPr>
                <w:noProof/>
                <w:webHidden/>
              </w:rPr>
              <w:t>- 2 -</w:t>
            </w:r>
            <w:r w:rsidR="00337736">
              <w:rPr>
                <w:noProof/>
                <w:webHidden/>
              </w:rPr>
              <w:fldChar w:fldCharType="end"/>
            </w:r>
          </w:hyperlink>
        </w:p>
        <w:p w14:paraId="74B1FA4E" w14:textId="2F89A18E" w:rsidR="00337736" w:rsidRDefault="00131C16">
          <w:pPr>
            <w:pStyle w:val="21"/>
            <w:rPr>
              <w:rFonts w:cstheme="minorBidi"/>
              <w:noProof/>
              <w:kern w:val="2"/>
              <w:sz w:val="21"/>
            </w:rPr>
          </w:pPr>
          <w:hyperlink w:anchor="_Toc37915945" w:history="1">
            <w:r w:rsidR="00337736" w:rsidRPr="002450C0">
              <w:rPr>
                <w:rStyle w:val="a9"/>
                <w:noProof/>
              </w:rPr>
              <w:t xml:space="preserve">3.3 </w:t>
            </w:r>
            <w:r w:rsidR="00337736" w:rsidRPr="002450C0">
              <w:rPr>
                <w:rStyle w:val="a9"/>
                <w:noProof/>
              </w:rPr>
              <w:t>工作原理</w:t>
            </w:r>
            <w:r w:rsidR="00337736">
              <w:rPr>
                <w:noProof/>
                <w:webHidden/>
              </w:rPr>
              <w:tab/>
            </w:r>
            <w:r w:rsidR="00337736">
              <w:rPr>
                <w:noProof/>
                <w:webHidden/>
              </w:rPr>
              <w:fldChar w:fldCharType="begin"/>
            </w:r>
            <w:r w:rsidR="00337736">
              <w:rPr>
                <w:noProof/>
                <w:webHidden/>
              </w:rPr>
              <w:instrText xml:space="preserve"> PAGEREF _Toc37915945 \h </w:instrText>
            </w:r>
            <w:r w:rsidR="00337736">
              <w:rPr>
                <w:noProof/>
                <w:webHidden/>
              </w:rPr>
            </w:r>
            <w:r w:rsidR="00337736">
              <w:rPr>
                <w:noProof/>
                <w:webHidden/>
              </w:rPr>
              <w:fldChar w:fldCharType="separate"/>
            </w:r>
            <w:r w:rsidR="00337736">
              <w:rPr>
                <w:noProof/>
                <w:webHidden/>
              </w:rPr>
              <w:t>- 2 -</w:t>
            </w:r>
            <w:r w:rsidR="00337736">
              <w:rPr>
                <w:noProof/>
                <w:webHidden/>
              </w:rPr>
              <w:fldChar w:fldCharType="end"/>
            </w:r>
          </w:hyperlink>
        </w:p>
        <w:p w14:paraId="6ADC77D2" w14:textId="415AC3D7" w:rsidR="00337736" w:rsidRDefault="00131C16">
          <w:pPr>
            <w:pStyle w:val="21"/>
            <w:rPr>
              <w:rFonts w:cstheme="minorBidi"/>
              <w:noProof/>
              <w:kern w:val="2"/>
              <w:sz w:val="21"/>
            </w:rPr>
          </w:pPr>
          <w:hyperlink w:anchor="_Toc37915946" w:history="1">
            <w:r w:rsidR="00337736" w:rsidRPr="002450C0">
              <w:rPr>
                <w:rStyle w:val="a9"/>
                <w:noProof/>
              </w:rPr>
              <w:t xml:space="preserve">3.4 </w:t>
            </w:r>
            <w:r w:rsidR="00337736" w:rsidRPr="002450C0">
              <w:rPr>
                <w:rStyle w:val="a9"/>
                <w:noProof/>
              </w:rPr>
              <w:t>特性</w:t>
            </w:r>
            <w:r w:rsidR="00337736">
              <w:rPr>
                <w:noProof/>
                <w:webHidden/>
              </w:rPr>
              <w:tab/>
            </w:r>
            <w:r w:rsidR="00337736">
              <w:rPr>
                <w:noProof/>
                <w:webHidden/>
              </w:rPr>
              <w:fldChar w:fldCharType="begin"/>
            </w:r>
            <w:r w:rsidR="00337736">
              <w:rPr>
                <w:noProof/>
                <w:webHidden/>
              </w:rPr>
              <w:instrText xml:space="preserve"> PAGEREF _Toc37915946 \h </w:instrText>
            </w:r>
            <w:r w:rsidR="00337736">
              <w:rPr>
                <w:noProof/>
                <w:webHidden/>
              </w:rPr>
            </w:r>
            <w:r w:rsidR="00337736">
              <w:rPr>
                <w:noProof/>
                <w:webHidden/>
              </w:rPr>
              <w:fldChar w:fldCharType="separate"/>
            </w:r>
            <w:r w:rsidR="00337736">
              <w:rPr>
                <w:noProof/>
                <w:webHidden/>
              </w:rPr>
              <w:t>- 2 -</w:t>
            </w:r>
            <w:r w:rsidR="00337736">
              <w:rPr>
                <w:noProof/>
                <w:webHidden/>
              </w:rPr>
              <w:fldChar w:fldCharType="end"/>
            </w:r>
          </w:hyperlink>
        </w:p>
        <w:p w14:paraId="26EDAC4D" w14:textId="5B5FD291" w:rsidR="00337736" w:rsidRDefault="00131C16">
          <w:pPr>
            <w:pStyle w:val="21"/>
            <w:rPr>
              <w:rFonts w:cstheme="minorBidi"/>
              <w:noProof/>
              <w:kern w:val="2"/>
              <w:sz w:val="21"/>
            </w:rPr>
          </w:pPr>
          <w:hyperlink w:anchor="_Toc37915947" w:history="1">
            <w:r w:rsidR="00337736" w:rsidRPr="002450C0">
              <w:rPr>
                <w:rStyle w:val="a9"/>
                <w:noProof/>
              </w:rPr>
              <w:t xml:space="preserve">3.5 </w:t>
            </w:r>
            <w:r w:rsidR="00337736" w:rsidRPr="002450C0">
              <w:rPr>
                <w:rStyle w:val="a9"/>
                <w:noProof/>
              </w:rPr>
              <w:t>组成</w:t>
            </w:r>
            <w:r w:rsidR="00337736">
              <w:rPr>
                <w:noProof/>
                <w:webHidden/>
              </w:rPr>
              <w:tab/>
            </w:r>
            <w:r w:rsidR="00337736">
              <w:rPr>
                <w:noProof/>
                <w:webHidden/>
              </w:rPr>
              <w:fldChar w:fldCharType="begin"/>
            </w:r>
            <w:r w:rsidR="00337736">
              <w:rPr>
                <w:noProof/>
                <w:webHidden/>
              </w:rPr>
              <w:instrText xml:space="preserve"> PAGEREF _Toc37915947 \h </w:instrText>
            </w:r>
            <w:r w:rsidR="00337736">
              <w:rPr>
                <w:noProof/>
                <w:webHidden/>
              </w:rPr>
            </w:r>
            <w:r w:rsidR="00337736">
              <w:rPr>
                <w:noProof/>
                <w:webHidden/>
              </w:rPr>
              <w:fldChar w:fldCharType="separate"/>
            </w:r>
            <w:r w:rsidR="00337736">
              <w:rPr>
                <w:noProof/>
                <w:webHidden/>
              </w:rPr>
              <w:t>- 3 -</w:t>
            </w:r>
            <w:r w:rsidR="00337736">
              <w:rPr>
                <w:noProof/>
                <w:webHidden/>
              </w:rPr>
              <w:fldChar w:fldCharType="end"/>
            </w:r>
          </w:hyperlink>
        </w:p>
        <w:p w14:paraId="06F7C6F0" w14:textId="396318B3" w:rsidR="00337736" w:rsidRDefault="00131C16">
          <w:pPr>
            <w:pStyle w:val="21"/>
            <w:rPr>
              <w:rFonts w:cstheme="minorBidi"/>
              <w:noProof/>
              <w:kern w:val="2"/>
              <w:sz w:val="21"/>
            </w:rPr>
          </w:pPr>
          <w:hyperlink w:anchor="_Toc37915948" w:history="1">
            <w:r w:rsidR="00337736" w:rsidRPr="002450C0">
              <w:rPr>
                <w:rStyle w:val="a9"/>
                <w:noProof/>
              </w:rPr>
              <w:t xml:space="preserve">3.6 </w:t>
            </w:r>
            <w:r w:rsidR="00337736" w:rsidRPr="002450C0">
              <w:rPr>
                <w:rStyle w:val="a9"/>
                <w:noProof/>
              </w:rPr>
              <w:t>产品结构</w:t>
            </w:r>
            <w:r w:rsidR="00337736">
              <w:rPr>
                <w:noProof/>
                <w:webHidden/>
              </w:rPr>
              <w:tab/>
            </w:r>
            <w:r w:rsidR="00337736">
              <w:rPr>
                <w:noProof/>
                <w:webHidden/>
              </w:rPr>
              <w:fldChar w:fldCharType="begin"/>
            </w:r>
            <w:r w:rsidR="00337736">
              <w:rPr>
                <w:noProof/>
                <w:webHidden/>
              </w:rPr>
              <w:instrText xml:space="preserve"> PAGEREF _Toc37915948 \h </w:instrText>
            </w:r>
            <w:r w:rsidR="00337736">
              <w:rPr>
                <w:noProof/>
                <w:webHidden/>
              </w:rPr>
            </w:r>
            <w:r w:rsidR="00337736">
              <w:rPr>
                <w:noProof/>
                <w:webHidden/>
              </w:rPr>
              <w:fldChar w:fldCharType="separate"/>
            </w:r>
            <w:r w:rsidR="00337736">
              <w:rPr>
                <w:noProof/>
                <w:webHidden/>
              </w:rPr>
              <w:t>- 4 -</w:t>
            </w:r>
            <w:r w:rsidR="00337736">
              <w:rPr>
                <w:noProof/>
                <w:webHidden/>
              </w:rPr>
              <w:fldChar w:fldCharType="end"/>
            </w:r>
          </w:hyperlink>
        </w:p>
        <w:p w14:paraId="6A97AB2B" w14:textId="6DE93749" w:rsidR="00337736" w:rsidRDefault="00131C16">
          <w:pPr>
            <w:pStyle w:val="21"/>
            <w:rPr>
              <w:rFonts w:cstheme="minorBidi"/>
              <w:noProof/>
              <w:kern w:val="2"/>
              <w:sz w:val="21"/>
            </w:rPr>
          </w:pPr>
          <w:hyperlink w:anchor="_Toc37915949" w:history="1">
            <w:r w:rsidR="00337736" w:rsidRPr="002450C0">
              <w:rPr>
                <w:rStyle w:val="a9"/>
                <w:noProof/>
              </w:rPr>
              <w:t xml:space="preserve">3.7 LED </w:t>
            </w:r>
            <w:r w:rsidR="00337736" w:rsidRPr="002450C0">
              <w:rPr>
                <w:rStyle w:val="a9"/>
                <w:noProof/>
              </w:rPr>
              <w:t>显示屏说明</w:t>
            </w:r>
            <w:r w:rsidR="00337736">
              <w:rPr>
                <w:noProof/>
                <w:webHidden/>
              </w:rPr>
              <w:tab/>
            </w:r>
            <w:r w:rsidR="00337736">
              <w:rPr>
                <w:noProof/>
                <w:webHidden/>
              </w:rPr>
              <w:fldChar w:fldCharType="begin"/>
            </w:r>
            <w:r w:rsidR="00337736">
              <w:rPr>
                <w:noProof/>
                <w:webHidden/>
              </w:rPr>
              <w:instrText xml:space="preserve"> PAGEREF _Toc37915949 \h </w:instrText>
            </w:r>
            <w:r w:rsidR="00337736">
              <w:rPr>
                <w:noProof/>
                <w:webHidden/>
              </w:rPr>
            </w:r>
            <w:r w:rsidR="00337736">
              <w:rPr>
                <w:noProof/>
                <w:webHidden/>
              </w:rPr>
              <w:fldChar w:fldCharType="separate"/>
            </w:r>
            <w:r w:rsidR="00337736">
              <w:rPr>
                <w:noProof/>
                <w:webHidden/>
              </w:rPr>
              <w:t>- 5 -</w:t>
            </w:r>
            <w:r w:rsidR="00337736">
              <w:rPr>
                <w:noProof/>
                <w:webHidden/>
              </w:rPr>
              <w:fldChar w:fldCharType="end"/>
            </w:r>
          </w:hyperlink>
        </w:p>
        <w:p w14:paraId="578E837C" w14:textId="686E6713" w:rsidR="00337736" w:rsidRDefault="00131C16">
          <w:pPr>
            <w:pStyle w:val="21"/>
            <w:rPr>
              <w:rFonts w:cstheme="minorBidi"/>
              <w:noProof/>
              <w:kern w:val="2"/>
              <w:sz w:val="21"/>
            </w:rPr>
          </w:pPr>
          <w:hyperlink w:anchor="_Toc37915950" w:history="1">
            <w:r w:rsidR="00337736" w:rsidRPr="002450C0">
              <w:rPr>
                <w:rStyle w:val="a9"/>
                <w:noProof/>
              </w:rPr>
              <w:t>3.8.</w:t>
            </w:r>
            <w:r w:rsidR="00337736" w:rsidRPr="002450C0">
              <w:rPr>
                <w:rStyle w:val="a9"/>
                <w:noProof/>
              </w:rPr>
              <w:t>产品技术参数</w:t>
            </w:r>
            <w:r w:rsidR="00337736">
              <w:rPr>
                <w:noProof/>
                <w:webHidden/>
              </w:rPr>
              <w:tab/>
            </w:r>
            <w:r w:rsidR="00337736">
              <w:rPr>
                <w:noProof/>
                <w:webHidden/>
              </w:rPr>
              <w:fldChar w:fldCharType="begin"/>
            </w:r>
            <w:r w:rsidR="00337736">
              <w:rPr>
                <w:noProof/>
                <w:webHidden/>
              </w:rPr>
              <w:instrText xml:space="preserve"> PAGEREF _Toc37915950 \h </w:instrText>
            </w:r>
            <w:r w:rsidR="00337736">
              <w:rPr>
                <w:noProof/>
                <w:webHidden/>
              </w:rPr>
            </w:r>
            <w:r w:rsidR="00337736">
              <w:rPr>
                <w:noProof/>
                <w:webHidden/>
              </w:rPr>
              <w:fldChar w:fldCharType="separate"/>
            </w:r>
            <w:r w:rsidR="00337736">
              <w:rPr>
                <w:noProof/>
                <w:webHidden/>
              </w:rPr>
              <w:t>- 5 -</w:t>
            </w:r>
            <w:r w:rsidR="00337736">
              <w:rPr>
                <w:noProof/>
                <w:webHidden/>
              </w:rPr>
              <w:fldChar w:fldCharType="end"/>
            </w:r>
          </w:hyperlink>
        </w:p>
        <w:p w14:paraId="11571759" w14:textId="0450C868" w:rsidR="00337736" w:rsidRDefault="00131C16">
          <w:pPr>
            <w:pStyle w:val="21"/>
            <w:rPr>
              <w:rFonts w:cstheme="minorBidi"/>
              <w:noProof/>
              <w:kern w:val="2"/>
              <w:sz w:val="21"/>
            </w:rPr>
          </w:pPr>
          <w:hyperlink w:anchor="_Toc37915951" w:history="1">
            <w:r w:rsidR="00337736" w:rsidRPr="002450C0">
              <w:rPr>
                <w:rStyle w:val="a9"/>
                <w:noProof/>
              </w:rPr>
              <w:t xml:space="preserve">3.9 </w:t>
            </w:r>
            <w:r w:rsidR="00337736" w:rsidRPr="002450C0">
              <w:rPr>
                <w:rStyle w:val="a9"/>
                <w:noProof/>
              </w:rPr>
              <w:t>配件、损耗品更换周期以及更换方法的说明</w:t>
            </w:r>
            <w:r w:rsidR="00337736">
              <w:rPr>
                <w:noProof/>
                <w:webHidden/>
              </w:rPr>
              <w:tab/>
            </w:r>
            <w:r w:rsidR="00337736">
              <w:rPr>
                <w:noProof/>
                <w:webHidden/>
              </w:rPr>
              <w:fldChar w:fldCharType="begin"/>
            </w:r>
            <w:r w:rsidR="00337736">
              <w:rPr>
                <w:noProof/>
                <w:webHidden/>
              </w:rPr>
              <w:instrText xml:space="preserve"> PAGEREF _Toc37915951 \h </w:instrText>
            </w:r>
            <w:r w:rsidR="00337736">
              <w:rPr>
                <w:noProof/>
                <w:webHidden/>
              </w:rPr>
            </w:r>
            <w:r w:rsidR="00337736">
              <w:rPr>
                <w:noProof/>
                <w:webHidden/>
              </w:rPr>
              <w:fldChar w:fldCharType="separate"/>
            </w:r>
            <w:r w:rsidR="00337736">
              <w:rPr>
                <w:noProof/>
                <w:webHidden/>
              </w:rPr>
              <w:t>- 6 -</w:t>
            </w:r>
            <w:r w:rsidR="00337736">
              <w:rPr>
                <w:noProof/>
                <w:webHidden/>
              </w:rPr>
              <w:fldChar w:fldCharType="end"/>
            </w:r>
          </w:hyperlink>
        </w:p>
        <w:p w14:paraId="55276901" w14:textId="1C399383" w:rsidR="00337736" w:rsidRDefault="00131C16">
          <w:pPr>
            <w:pStyle w:val="11"/>
            <w:rPr>
              <w:rFonts w:cstheme="minorBidi"/>
              <w:noProof/>
              <w:kern w:val="2"/>
              <w:sz w:val="21"/>
            </w:rPr>
          </w:pPr>
          <w:hyperlink w:anchor="_Toc37915952" w:history="1">
            <w:r w:rsidR="00337736" w:rsidRPr="002450C0">
              <w:rPr>
                <w:rStyle w:val="a9"/>
                <w:noProof/>
              </w:rPr>
              <w:t xml:space="preserve">4. </w:t>
            </w:r>
            <w:r w:rsidR="00337736" w:rsidRPr="002450C0">
              <w:rPr>
                <w:rStyle w:val="a9"/>
                <w:noProof/>
              </w:rPr>
              <w:t>警告和预防措施</w:t>
            </w:r>
            <w:r w:rsidR="00337736">
              <w:rPr>
                <w:noProof/>
                <w:webHidden/>
              </w:rPr>
              <w:tab/>
            </w:r>
            <w:r w:rsidR="00337736">
              <w:rPr>
                <w:noProof/>
                <w:webHidden/>
              </w:rPr>
              <w:fldChar w:fldCharType="begin"/>
            </w:r>
            <w:r w:rsidR="00337736">
              <w:rPr>
                <w:noProof/>
                <w:webHidden/>
              </w:rPr>
              <w:instrText xml:space="preserve"> PAGEREF _Toc37915952 \h </w:instrText>
            </w:r>
            <w:r w:rsidR="00337736">
              <w:rPr>
                <w:noProof/>
                <w:webHidden/>
              </w:rPr>
            </w:r>
            <w:r w:rsidR="00337736">
              <w:rPr>
                <w:noProof/>
                <w:webHidden/>
              </w:rPr>
              <w:fldChar w:fldCharType="separate"/>
            </w:r>
            <w:r w:rsidR="00337736">
              <w:rPr>
                <w:noProof/>
                <w:webHidden/>
              </w:rPr>
              <w:t>- 6 -</w:t>
            </w:r>
            <w:r w:rsidR="00337736">
              <w:rPr>
                <w:noProof/>
                <w:webHidden/>
              </w:rPr>
              <w:fldChar w:fldCharType="end"/>
            </w:r>
          </w:hyperlink>
        </w:p>
        <w:p w14:paraId="63F423A0" w14:textId="74A8D079" w:rsidR="00337736" w:rsidRDefault="00131C16">
          <w:pPr>
            <w:pStyle w:val="11"/>
            <w:rPr>
              <w:rFonts w:cstheme="minorBidi"/>
              <w:noProof/>
              <w:kern w:val="2"/>
              <w:sz w:val="21"/>
            </w:rPr>
          </w:pPr>
          <w:hyperlink w:anchor="_Toc37915953" w:history="1">
            <w:r w:rsidR="00337736" w:rsidRPr="002450C0">
              <w:rPr>
                <w:rStyle w:val="a9"/>
                <w:noProof/>
              </w:rPr>
              <w:t>5.</w:t>
            </w:r>
            <w:r w:rsidR="00337736" w:rsidRPr="002450C0">
              <w:rPr>
                <w:rStyle w:val="a9"/>
                <w:noProof/>
              </w:rPr>
              <w:t>使用说明</w:t>
            </w:r>
            <w:r w:rsidR="00337736">
              <w:rPr>
                <w:noProof/>
                <w:webHidden/>
              </w:rPr>
              <w:tab/>
            </w:r>
            <w:r w:rsidR="00337736">
              <w:rPr>
                <w:noProof/>
                <w:webHidden/>
              </w:rPr>
              <w:fldChar w:fldCharType="begin"/>
            </w:r>
            <w:r w:rsidR="00337736">
              <w:rPr>
                <w:noProof/>
                <w:webHidden/>
              </w:rPr>
              <w:instrText xml:space="preserve"> PAGEREF _Toc37915953 \h </w:instrText>
            </w:r>
            <w:r w:rsidR="00337736">
              <w:rPr>
                <w:noProof/>
                <w:webHidden/>
              </w:rPr>
            </w:r>
            <w:r w:rsidR="00337736">
              <w:rPr>
                <w:noProof/>
                <w:webHidden/>
              </w:rPr>
              <w:fldChar w:fldCharType="separate"/>
            </w:r>
            <w:r w:rsidR="00337736">
              <w:rPr>
                <w:noProof/>
                <w:webHidden/>
              </w:rPr>
              <w:t>- 8 -</w:t>
            </w:r>
            <w:r w:rsidR="00337736">
              <w:rPr>
                <w:noProof/>
                <w:webHidden/>
              </w:rPr>
              <w:fldChar w:fldCharType="end"/>
            </w:r>
          </w:hyperlink>
        </w:p>
        <w:p w14:paraId="2807B048" w14:textId="678580AA" w:rsidR="00337736" w:rsidRDefault="00131C16">
          <w:pPr>
            <w:pStyle w:val="21"/>
            <w:rPr>
              <w:rFonts w:cstheme="minorBidi"/>
              <w:noProof/>
              <w:kern w:val="2"/>
              <w:sz w:val="21"/>
            </w:rPr>
          </w:pPr>
          <w:hyperlink w:anchor="_Toc37915954" w:history="1">
            <w:r w:rsidR="00337736" w:rsidRPr="002450C0">
              <w:rPr>
                <w:rStyle w:val="a9"/>
                <w:rFonts w:asciiTheme="minorEastAsia" w:hAnsiTheme="minorEastAsia" w:cs="宋体"/>
                <w:noProof/>
              </w:rPr>
              <w:t>5.1测量模式</w:t>
            </w:r>
            <w:r w:rsidR="00337736">
              <w:rPr>
                <w:noProof/>
                <w:webHidden/>
              </w:rPr>
              <w:tab/>
            </w:r>
            <w:r w:rsidR="00337736">
              <w:rPr>
                <w:noProof/>
                <w:webHidden/>
              </w:rPr>
              <w:fldChar w:fldCharType="begin"/>
            </w:r>
            <w:r w:rsidR="00337736">
              <w:rPr>
                <w:noProof/>
                <w:webHidden/>
              </w:rPr>
              <w:instrText xml:space="preserve"> PAGEREF _Toc37915954 \h </w:instrText>
            </w:r>
            <w:r w:rsidR="00337736">
              <w:rPr>
                <w:noProof/>
                <w:webHidden/>
              </w:rPr>
            </w:r>
            <w:r w:rsidR="00337736">
              <w:rPr>
                <w:noProof/>
                <w:webHidden/>
              </w:rPr>
              <w:fldChar w:fldCharType="separate"/>
            </w:r>
            <w:r w:rsidR="00337736">
              <w:rPr>
                <w:noProof/>
                <w:webHidden/>
              </w:rPr>
              <w:t>- 8 -</w:t>
            </w:r>
            <w:r w:rsidR="00337736">
              <w:rPr>
                <w:noProof/>
                <w:webHidden/>
              </w:rPr>
              <w:fldChar w:fldCharType="end"/>
            </w:r>
          </w:hyperlink>
        </w:p>
        <w:p w14:paraId="4A0276FF" w14:textId="2EE97766" w:rsidR="00337736" w:rsidRDefault="00131C16">
          <w:pPr>
            <w:pStyle w:val="21"/>
            <w:rPr>
              <w:rFonts w:cstheme="minorBidi"/>
              <w:noProof/>
              <w:kern w:val="2"/>
              <w:sz w:val="21"/>
            </w:rPr>
          </w:pPr>
          <w:hyperlink w:anchor="_Toc37915955" w:history="1">
            <w:r w:rsidR="00337736" w:rsidRPr="002450C0">
              <w:rPr>
                <w:rStyle w:val="a9"/>
                <w:rFonts w:asciiTheme="minorEastAsia" w:hAnsiTheme="minorEastAsia" w:cs="宋体"/>
                <w:noProof/>
              </w:rPr>
              <w:t>5.2测量单位</w:t>
            </w:r>
            <w:r w:rsidR="00337736">
              <w:rPr>
                <w:noProof/>
                <w:webHidden/>
              </w:rPr>
              <w:tab/>
            </w:r>
            <w:r w:rsidR="00337736">
              <w:rPr>
                <w:noProof/>
                <w:webHidden/>
              </w:rPr>
              <w:fldChar w:fldCharType="begin"/>
            </w:r>
            <w:r w:rsidR="00337736">
              <w:rPr>
                <w:noProof/>
                <w:webHidden/>
              </w:rPr>
              <w:instrText xml:space="preserve"> PAGEREF _Toc37915955 \h </w:instrText>
            </w:r>
            <w:r w:rsidR="00337736">
              <w:rPr>
                <w:noProof/>
                <w:webHidden/>
              </w:rPr>
            </w:r>
            <w:r w:rsidR="00337736">
              <w:rPr>
                <w:noProof/>
                <w:webHidden/>
              </w:rPr>
              <w:fldChar w:fldCharType="separate"/>
            </w:r>
            <w:r w:rsidR="00337736">
              <w:rPr>
                <w:noProof/>
                <w:webHidden/>
              </w:rPr>
              <w:t>- 8 -</w:t>
            </w:r>
            <w:r w:rsidR="00337736">
              <w:rPr>
                <w:noProof/>
                <w:webHidden/>
              </w:rPr>
              <w:fldChar w:fldCharType="end"/>
            </w:r>
          </w:hyperlink>
        </w:p>
        <w:p w14:paraId="5B9C015B" w14:textId="278B0012" w:rsidR="00337736" w:rsidRDefault="00131C16">
          <w:pPr>
            <w:pStyle w:val="21"/>
            <w:rPr>
              <w:rFonts w:cstheme="minorBidi"/>
              <w:noProof/>
              <w:kern w:val="2"/>
              <w:sz w:val="21"/>
            </w:rPr>
          </w:pPr>
          <w:hyperlink w:anchor="_Toc37915956" w:history="1">
            <w:r w:rsidR="00337736" w:rsidRPr="002450C0">
              <w:rPr>
                <w:rStyle w:val="a9"/>
                <w:noProof/>
              </w:rPr>
              <w:t xml:space="preserve">5.3 </w:t>
            </w:r>
            <w:r w:rsidR="00337736" w:rsidRPr="002450C0">
              <w:rPr>
                <w:rStyle w:val="a9"/>
                <w:noProof/>
              </w:rPr>
              <w:t>测量额温</w:t>
            </w:r>
            <w:r w:rsidR="00337736">
              <w:rPr>
                <w:noProof/>
                <w:webHidden/>
              </w:rPr>
              <w:tab/>
            </w:r>
            <w:r w:rsidR="00337736">
              <w:rPr>
                <w:noProof/>
                <w:webHidden/>
              </w:rPr>
              <w:fldChar w:fldCharType="begin"/>
            </w:r>
            <w:r w:rsidR="00337736">
              <w:rPr>
                <w:noProof/>
                <w:webHidden/>
              </w:rPr>
              <w:instrText xml:space="preserve"> PAGEREF _Toc37915956 \h </w:instrText>
            </w:r>
            <w:r w:rsidR="00337736">
              <w:rPr>
                <w:noProof/>
                <w:webHidden/>
              </w:rPr>
            </w:r>
            <w:r w:rsidR="00337736">
              <w:rPr>
                <w:noProof/>
                <w:webHidden/>
              </w:rPr>
              <w:fldChar w:fldCharType="separate"/>
            </w:r>
            <w:r w:rsidR="00337736">
              <w:rPr>
                <w:noProof/>
                <w:webHidden/>
              </w:rPr>
              <w:t>- 8 -</w:t>
            </w:r>
            <w:r w:rsidR="00337736">
              <w:rPr>
                <w:noProof/>
                <w:webHidden/>
              </w:rPr>
              <w:fldChar w:fldCharType="end"/>
            </w:r>
          </w:hyperlink>
        </w:p>
        <w:p w14:paraId="0AECEF68" w14:textId="448538F1" w:rsidR="00337736" w:rsidRDefault="00131C16">
          <w:pPr>
            <w:pStyle w:val="21"/>
            <w:rPr>
              <w:rFonts w:cstheme="minorBidi"/>
              <w:noProof/>
              <w:kern w:val="2"/>
              <w:sz w:val="21"/>
            </w:rPr>
          </w:pPr>
          <w:hyperlink w:anchor="_Toc37915957" w:history="1">
            <w:r w:rsidR="00337736" w:rsidRPr="002450C0">
              <w:rPr>
                <w:rStyle w:val="a9"/>
                <w:noProof/>
              </w:rPr>
              <w:t>5.4</w:t>
            </w:r>
            <w:r w:rsidR="00337736" w:rsidRPr="002450C0">
              <w:rPr>
                <w:rStyle w:val="a9"/>
                <w:noProof/>
              </w:rPr>
              <w:t>读取记忆</w:t>
            </w:r>
            <w:r w:rsidR="00337736">
              <w:rPr>
                <w:noProof/>
                <w:webHidden/>
              </w:rPr>
              <w:tab/>
            </w:r>
            <w:r w:rsidR="00337736">
              <w:rPr>
                <w:noProof/>
                <w:webHidden/>
              </w:rPr>
              <w:fldChar w:fldCharType="begin"/>
            </w:r>
            <w:r w:rsidR="00337736">
              <w:rPr>
                <w:noProof/>
                <w:webHidden/>
              </w:rPr>
              <w:instrText xml:space="preserve"> PAGEREF _Toc37915957 \h </w:instrText>
            </w:r>
            <w:r w:rsidR="00337736">
              <w:rPr>
                <w:noProof/>
                <w:webHidden/>
              </w:rPr>
            </w:r>
            <w:r w:rsidR="00337736">
              <w:rPr>
                <w:noProof/>
                <w:webHidden/>
              </w:rPr>
              <w:fldChar w:fldCharType="separate"/>
            </w:r>
            <w:r w:rsidR="00337736">
              <w:rPr>
                <w:noProof/>
                <w:webHidden/>
              </w:rPr>
              <w:t>- 10 -</w:t>
            </w:r>
            <w:r w:rsidR="00337736">
              <w:rPr>
                <w:noProof/>
                <w:webHidden/>
              </w:rPr>
              <w:fldChar w:fldCharType="end"/>
            </w:r>
          </w:hyperlink>
        </w:p>
        <w:p w14:paraId="3EA9191C" w14:textId="1E719F67" w:rsidR="00337736" w:rsidRDefault="00131C16">
          <w:pPr>
            <w:pStyle w:val="21"/>
            <w:rPr>
              <w:rFonts w:cstheme="minorBidi"/>
              <w:noProof/>
              <w:kern w:val="2"/>
              <w:sz w:val="21"/>
            </w:rPr>
          </w:pPr>
          <w:hyperlink w:anchor="_Toc37915958" w:history="1">
            <w:r w:rsidR="00337736" w:rsidRPr="002450C0">
              <w:rPr>
                <w:rStyle w:val="a9"/>
                <w:noProof/>
              </w:rPr>
              <w:t xml:space="preserve">5.5 </w:t>
            </w:r>
            <w:r w:rsidR="00337736" w:rsidRPr="002450C0">
              <w:rPr>
                <w:rStyle w:val="a9"/>
                <w:noProof/>
              </w:rPr>
              <w:t>关机</w:t>
            </w:r>
            <w:r w:rsidR="00337736">
              <w:rPr>
                <w:noProof/>
                <w:webHidden/>
              </w:rPr>
              <w:tab/>
            </w:r>
            <w:r w:rsidR="00337736">
              <w:rPr>
                <w:noProof/>
                <w:webHidden/>
              </w:rPr>
              <w:fldChar w:fldCharType="begin"/>
            </w:r>
            <w:r w:rsidR="00337736">
              <w:rPr>
                <w:noProof/>
                <w:webHidden/>
              </w:rPr>
              <w:instrText xml:space="preserve"> PAGEREF _Toc37915958 \h </w:instrText>
            </w:r>
            <w:r w:rsidR="00337736">
              <w:rPr>
                <w:noProof/>
                <w:webHidden/>
              </w:rPr>
            </w:r>
            <w:r w:rsidR="00337736">
              <w:rPr>
                <w:noProof/>
                <w:webHidden/>
              </w:rPr>
              <w:fldChar w:fldCharType="separate"/>
            </w:r>
            <w:r w:rsidR="00337736">
              <w:rPr>
                <w:noProof/>
                <w:webHidden/>
              </w:rPr>
              <w:t>- 10 -</w:t>
            </w:r>
            <w:r w:rsidR="00337736">
              <w:rPr>
                <w:noProof/>
                <w:webHidden/>
              </w:rPr>
              <w:fldChar w:fldCharType="end"/>
            </w:r>
          </w:hyperlink>
        </w:p>
        <w:p w14:paraId="78352714" w14:textId="5BC6CCE5" w:rsidR="00337736" w:rsidRDefault="00131C16">
          <w:pPr>
            <w:pStyle w:val="21"/>
            <w:rPr>
              <w:rFonts w:cstheme="minorBidi"/>
              <w:noProof/>
              <w:kern w:val="2"/>
              <w:sz w:val="21"/>
            </w:rPr>
          </w:pPr>
          <w:hyperlink w:anchor="_Toc37915959" w:history="1">
            <w:r w:rsidR="00337736" w:rsidRPr="002450C0">
              <w:rPr>
                <w:rStyle w:val="a9"/>
                <w:noProof/>
              </w:rPr>
              <w:t xml:space="preserve">5.8 </w:t>
            </w:r>
            <w:r w:rsidR="00337736" w:rsidRPr="002450C0">
              <w:rPr>
                <w:rStyle w:val="a9"/>
                <w:noProof/>
              </w:rPr>
              <w:t>更换电池</w:t>
            </w:r>
            <w:r w:rsidR="00337736">
              <w:rPr>
                <w:noProof/>
                <w:webHidden/>
              </w:rPr>
              <w:tab/>
            </w:r>
            <w:r w:rsidR="00337736">
              <w:rPr>
                <w:noProof/>
                <w:webHidden/>
              </w:rPr>
              <w:fldChar w:fldCharType="begin"/>
            </w:r>
            <w:r w:rsidR="00337736">
              <w:rPr>
                <w:noProof/>
                <w:webHidden/>
              </w:rPr>
              <w:instrText xml:space="preserve"> PAGEREF _Toc37915959 \h </w:instrText>
            </w:r>
            <w:r w:rsidR="00337736">
              <w:rPr>
                <w:noProof/>
                <w:webHidden/>
              </w:rPr>
            </w:r>
            <w:r w:rsidR="00337736">
              <w:rPr>
                <w:noProof/>
                <w:webHidden/>
              </w:rPr>
              <w:fldChar w:fldCharType="separate"/>
            </w:r>
            <w:r w:rsidR="00337736">
              <w:rPr>
                <w:noProof/>
                <w:webHidden/>
              </w:rPr>
              <w:t>- 10 -</w:t>
            </w:r>
            <w:r w:rsidR="00337736">
              <w:rPr>
                <w:noProof/>
                <w:webHidden/>
              </w:rPr>
              <w:fldChar w:fldCharType="end"/>
            </w:r>
          </w:hyperlink>
        </w:p>
        <w:p w14:paraId="2A29174A" w14:textId="1DE7F761" w:rsidR="00337736" w:rsidRDefault="00131C16">
          <w:pPr>
            <w:pStyle w:val="11"/>
            <w:rPr>
              <w:rFonts w:cstheme="minorBidi"/>
              <w:noProof/>
              <w:kern w:val="2"/>
              <w:sz w:val="21"/>
            </w:rPr>
          </w:pPr>
          <w:hyperlink w:anchor="_Toc37915960" w:history="1">
            <w:r w:rsidR="00337736" w:rsidRPr="002450C0">
              <w:rPr>
                <w:rStyle w:val="a9"/>
                <w:noProof/>
              </w:rPr>
              <w:t>6.</w:t>
            </w:r>
            <w:r w:rsidR="00337736" w:rsidRPr="002450C0">
              <w:rPr>
                <w:rStyle w:val="a9"/>
                <w:noProof/>
              </w:rPr>
              <w:t>注意事项</w:t>
            </w:r>
            <w:r w:rsidR="00337736">
              <w:rPr>
                <w:noProof/>
                <w:webHidden/>
              </w:rPr>
              <w:tab/>
            </w:r>
            <w:r w:rsidR="00337736">
              <w:rPr>
                <w:noProof/>
                <w:webHidden/>
              </w:rPr>
              <w:fldChar w:fldCharType="begin"/>
            </w:r>
            <w:r w:rsidR="00337736">
              <w:rPr>
                <w:noProof/>
                <w:webHidden/>
              </w:rPr>
              <w:instrText xml:space="preserve"> PAGEREF _Toc37915960 \h </w:instrText>
            </w:r>
            <w:r w:rsidR="00337736">
              <w:rPr>
                <w:noProof/>
                <w:webHidden/>
              </w:rPr>
            </w:r>
            <w:r w:rsidR="00337736">
              <w:rPr>
                <w:noProof/>
                <w:webHidden/>
              </w:rPr>
              <w:fldChar w:fldCharType="separate"/>
            </w:r>
            <w:r w:rsidR="00337736">
              <w:rPr>
                <w:noProof/>
                <w:webHidden/>
              </w:rPr>
              <w:t>- 11 -</w:t>
            </w:r>
            <w:r w:rsidR="00337736">
              <w:rPr>
                <w:noProof/>
                <w:webHidden/>
              </w:rPr>
              <w:fldChar w:fldCharType="end"/>
            </w:r>
          </w:hyperlink>
        </w:p>
        <w:p w14:paraId="056F3074" w14:textId="625B2958" w:rsidR="00337736" w:rsidRDefault="00131C16">
          <w:pPr>
            <w:pStyle w:val="11"/>
            <w:rPr>
              <w:rFonts w:cstheme="minorBidi"/>
              <w:noProof/>
              <w:kern w:val="2"/>
              <w:sz w:val="21"/>
            </w:rPr>
          </w:pPr>
          <w:hyperlink w:anchor="_Toc37915961" w:history="1">
            <w:r w:rsidR="00337736" w:rsidRPr="002450C0">
              <w:rPr>
                <w:rStyle w:val="a9"/>
                <w:noProof/>
              </w:rPr>
              <w:t xml:space="preserve">7. </w:t>
            </w:r>
            <w:r w:rsidR="00337736" w:rsidRPr="002450C0">
              <w:rPr>
                <w:rStyle w:val="a9"/>
                <w:noProof/>
              </w:rPr>
              <w:t>禁忌症</w:t>
            </w:r>
            <w:r w:rsidR="00337736">
              <w:rPr>
                <w:noProof/>
                <w:webHidden/>
              </w:rPr>
              <w:tab/>
            </w:r>
            <w:r w:rsidR="00337736">
              <w:rPr>
                <w:noProof/>
                <w:webHidden/>
              </w:rPr>
              <w:fldChar w:fldCharType="begin"/>
            </w:r>
            <w:r w:rsidR="00337736">
              <w:rPr>
                <w:noProof/>
                <w:webHidden/>
              </w:rPr>
              <w:instrText xml:space="preserve"> PAGEREF _Toc37915961 \h </w:instrText>
            </w:r>
            <w:r w:rsidR="00337736">
              <w:rPr>
                <w:noProof/>
                <w:webHidden/>
              </w:rPr>
            </w:r>
            <w:r w:rsidR="00337736">
              <w:rPr>
                <w:noProof/>
                <w:webHidden/>
              </w:rPr>
              <w:fldChar w:fldCharType="separate"/>
            </w:r>
            <w:r w:rsidR="00337736">
              <w:rPr>
                <w:noProof/>
                <w:webHidden/>
              </w:rPr>
              <w:t>- 11 -</w:t>
            </w:r>
            <w:r w:rsidR="00337736">
              <w:rPr>
                <w:noProof/>
                <w:webHidden/>
              </w:rPr>
              <w:fldChar w:fldCharType="end"/>
            </w:r>
          </w:hyperlink>
        </w:p>
        <w:p w14:paraId="15A278F5" w14:textId="5EF877A2" w:rsidR="00337736" w:rsidRDefault="00131C16">
          <w:pPr>
            <w:pStyle w:val="11"/>
            <w:rPr>
              <w:rFonts w:cstheme="minorBidi"/>
              <w:noProof/>
              <w:kern w:val="2"/>
              <w:sz w:val="21"/>
            </w:rPr>
          </w:pPr>
          <w:hyperlink w:anchor="_Toc37915962" w:history="1">
            <w:r w:rsidR="00337736" w:rsidRPr="002450C0">
              <w:rPr>
                <w:rStyle w:val="a9"/>
                <w:noProof/>
              </w:rPr>
              <w:t>8.</w:t>
            </w:r>
            <w:r w:rsidR="00337736" w:rsidRPr="002450C0">
              <w:rPr>
                <w:rStyle w:val="a9"/>
                <w:noProof/>
              </w:rPr>
              <w:t>清洁和消毒</w:t>
            </w:r>
            <w:r w:rsidR="00337736">
              <w:rPr>
                <w:noProof/>
                <w:webHidden/>
              </w:rPr>
              <w:tab/>
            </w:r>
            <w:r w:rsidR="00337736">
              <w:rPr>
                <w:noProof/>
                <w:webHidden/>
              </w:rPr>
              <w:fldChar w:fldCharType="begin"/>
            </w:r>
            <w:r w:rsidR="00337736">
              <w:rPr>
                <w:noProof/>
                <w:webHidden/>
              </w:rPr>
              <w:instrText xml:space="preserve"> PAGEREF _Toc37915962 \h </w:instrText>
            </w:r>
            <w:r w:rsidR="00337736">
              <w:rPr>
                <w:noProof/>
                <w:webHidden/>
              </w:rPr>
            </w:r>
            <w:r w:rsidR="00337736">
              <w:rPr>
                <w:noProof/>
                <w:webHidden/>
              </w:rPr>
              <w:fldChar w:fldCharType="separate"/>
            </w:r>
            <w:r w:rsidR="00337736">
              <w:rPr>
                <w:noProof/>
                <w:webHidden/>
              </w:rPr>
              <w:t>- 12 -</w:t>
            </w:r>
            <w:r w:rsidR="00337736">
              <w:rPr>
                <w:noProof/>
                <w:webHidden/>
              </w:rPr>
              <w:fldChar w:fldCharType="end"/>
            </w:r>
          </w:hyperlink>
        </w:p>
        <w:p w14:paraId="150705EE" w14:textId="2444DC49" w:rsidR="00337736" w:rsidRDefault="00131C16">
          <w:pPr>
            <w:pStyle w:val="21"/>
            <w:rPr>
              <w:rFonts w:cstheme="minorBidi"/>
              <w:noProof/>
              <w:kern w:val="2"/>
              <w:sz w:val="21"/>
            </w:rPr>
          </w:pPr>
          <w:hyperlink w:anchor="_Toc37915963" w:history="1">
            <w:r w:rsidR="00337736" w:rsidRPr="002450C0">
              <w:rPr>
                <w:rStyle w:val="a9"/>
                <w:noProof/>
              </w:rPr>
              <w:t xml:space="preserve">8.1 </w:t>
            </w:r>
            <w:r w:rsidR="00337736" w:rsidRPr="002450C0">
              <w:rPr>
                <w:rStyle w:val="a9"/>
                <w:noProof/>
              </w:rPr>
              <w:t>清洁</w:t>
            </w:r>
            <w:r w:rsidR="00337736">
              <w:rPr>
                <w:noProof/>
                <w:webHidden/>
              </w:rPr>
              <w:tab/>
            </w:r>
            <w:r w:rsidR="00337736">
              <w:rPr>
                <w:noProof/>
                <w:webHidden/>
              </w:rPr>
              <w:fldChar w:fldCharType="begin"/>
            </w:r>
            <w:r w:rsidR="00337736">
              <w:rPr>
                <w:noProof/>
                <w:webHidden/>
              </w:rPr>
              <w:instrText xml:space="preserve"> PAGEREF _Toc37915963 \h </w:instrText>
            </w:r>
            <w:r w:rsidR="00337736">
              <w:rPr>
                <w:noProof/>
                <w:webHidden/>
              </w:rPr>
            </w:r>
            <w:r w:rsidR="00337736">
              <w:rPr>
                <w:noProof/>
                <w:webHidden/>
              </w:rPr>
              <w:fldChar w:fldCharType="separate"/>
            </w:r>
            <w:r w:rsidR="00337736">
              <w:rPr>
                <w:noProof/>
                <w:webHidden/>
              </w:rPr>
              <w:t>- 12 -</w:t>
            </w:r>
            <w:r w:rsidR="00337736">
              <w:rPr>
                <w:noProof/>
                <w:webHidden/>
              </w:rPr>
              <w:fldChar w:fldCharType="end"/>
            </w:r>
          </w:hyperlink>
        </w:p>
        <w:p w14:paraId="497B3468" w14:textId="0BDF70BC" w:rsidR="00337736" w:rsidRDefault="00131C16">
          <w:pPr>
            <w:pStyle w:val="21"/>
            <w:rPr>
              <w:rFonts w:cstheme="minorBidi"/>
              <w:noProof/>
              <w:kern w:val="2"/>
              <w:sz w:val="21"/>
            </w:rPr>
          </w:pPr>
          <w:hyperlink w:anchor="_Toc37915964" w:history="1">
            <w:r w:rsidR="00337736" w:rsidRPr="002450C0">
              <w:rPr>
                <w:rStyle w:val="a9"/>
                <w:noProof/>
              </w:rPr>
              <w:t>8.2</w:t>
            </w:r>
            <w:r w:rsidR="00337736" w:rsidRPr="002450C0">
              <w:rPr>
                <w:rStyle w:val="a9"/>
                <w:noProof/>
              </w:rPr>
              <w:t>消毒</w:t>
            </w:r>
            <w:r w:rsidR="00337736">
              <w:rPr>
                <w:noProof/>
                <w:webHidden/>
              </w:rPr>
              <w:tab/>
            </w:r>
            <w:r w:rsidR="00337736">
              <w:rPr>
                <w:noProof/>
                <w:webHidden/>
              </w:rPr>
              <w:fldChar w:fldCharType="begin"/>
            </w:r>
            <w:r w:rsidR="00337736">
              <w:rPr>
                <w:noProof/>
                <w:webHidden/>
              </w:rPr>
              <w:instrText xml:space="preserve"> PAGEREF _Toc37915964 \h </w:instrText>
            </w:r>
            <w:r w:rsidR="00337736">
              <w:rPr>
                <w:noProof/>
                <w:webHidden/>
              </w:rPr>
            </w:r>
            <w:r w:rsidR="00337736">
              <w:rPr>
                <w:noProof/>
                <w:webHidden/>
              </w:rPr>
              <w:fldChar w:fldCharType="separate"/>
            </w:r>
            <w:r w:rsidR="00337736">
              <w:rPr>
                <w:noProof/>
                <w:webHidden/>
              </w:rPr>
              <w:t>- 12 -</w:t>
            </w:r>
            <w:r w:rsidR="00337736">
              <w:rPr>
                <w:noProof/>
                <w:webHidden/>
              </w:rPr>
              <w:fldChar w:fldCharType="end"/>
            </w:r>
          </w:hyperlink>
        </w:p>
        <w:p w14:paraId="1696556C" w14:textId="3392DBF5" w:rsidR="00337736" w:rsidRDefault="00131C16">
          <w:pPr>
            <w:pStyle w:val="11"/>
            <w:rPr>
              <w:rFonts w:cstheme="minorBidi"/>
              <w:noProof/>
              <w:kern w:val="2"/>
              <w:sz w:val="21"/>
            </w:rPr>
          </w:pPr>
          <w:hyperlink w:anchor="_Toc37915965" w:history="1">
            <w:r w:rsidR="00337736" w:rsidRPr="002450C0">
              <w:rPr>
                <w:rStyle w:val="a9"/>
                <w:noProof/>
              </w:rPr>
              <w:t>9.</w:t>
            </w:r>
            <w:r w:rsidR="00337736" w:rsidRPr="002450C0">
              <w:rPr>
                <w:rStyle w:val="a9"/>
                <w:noProof/>
              </w:rPr>
              <w:t>故障排除</w:t>
            </w:r>
            <w:r w:rsidR="00337736">
              <w:rPr>
                <w:noProof/>
                <w:webHidden/>
              </w:rPr>
              <w:tab/>
            </w:r>
            <w:r w:rsidR="00337736">
              <w:rPr>
                <w:noProof/>
                <w:webHidden/>
              </w:rPr>
              <w:fldChar w:fldCharType="begin"/>
            </w:r>
            <w:r w:rsidR="00337736">
              <w:rPr>
                <w:noProof/>
                <w:webHidden/>
              </w:rPr>
              <w:instrText xml:space="preserve"> PAGEREF _Toc37915965 \h </w:instrText>
            </w:r>
            <w:r w:rsidR="00337736">
              <w:rPr>
                <w:noProof/>
                <w:webHidden/>
              </w:rPr>
            </w:r>
            <w:r w:rsidR="00337736">
              <w:rPr>
                <w:noProof/>
                <w:webHidden/>
              </w:rPr>
              <w:fldChar w:fldCharType="separate"/>
            </w:r>
            <w:r w:rsidR="00337736">
              <w:rPr>
                <w:noProof/>
                <w:webHidden/>
              </w:rPr>
              <w:t>- 12 -</w:t>
            </w:r>
            <w:r w:rsidR="00337736">
              <w:rPr>
                <w:noProof/>
                <w:webHidden/>
              </w:rPr>
              <w:fldChar w:fldCharType="end"/>
            </w:r>
          </w:hyperlink>
        </w:p>
        <w:p w14:paraId="2057C955" w14:textId="6EFA4EB7" w:rsidR="00337736" w:rsidRDefault="00131C16">
          <w:pPr>
            <w:pStyle w:val="11"/>
            <w:rPr>
              <w:rFonts w:cstheme="minorBidi"/>
              <w:noProof/>
              <w:kern w:val="2"/>
              <w:sz w:val="21"/>
            </w:rPr>
          </w:pPr>
          <w:hyperlink w:anchor="_Toc37915966" w:history="1">
            <w:r w:rsidR="00337736" w:rsidRPr="002450C0">
              <w:rPr>
                <w:rStyle w:val="a9"/>
                <w:noProof/>
              </w:rPr>
              <w:t>10.</w:t>
            </w:r>
            <w:r w:rsidR="00337736" w:rsidRPr="002450C0">
              <w:rPr>
                <w:rStyle w:val="a9"/>
                <w:noProof/>
              </w:rPr>
              <w:t>特殊储存、运输条件、方法</w:t>
            </w:r>
            <w:r w:rsidR="00337736">
              <w:rPr>
                <w:noProof/>
                <w:webHidden/>
              </w:rPr>
              <w:tab/>
            </w:r>
            <w:r w:rsidR="00337736">
              <w:rPr>
                <w:noProof/>
                <w:webHidden/>
              </w:rPr>
              <w:fldChar w:fldCharType="begin"/>
            </w:r>
            <w:r w:rsidR="00337736">
              <w:rPr>
                <w:noProof/>
                <w:webHidden/>
              </w:rPr>
              <w:instrText xml:space="preserve"> PAGEREF _Toc37915966 \h </w:instrText>
            </w:r>
            <w:r w:rsidR="00337736">
              <w:rPr>
                <w:noProof/>
                <w:webHidden/>
              </w:rPr>
            </w:r>
            <w:r w:rsidR="00337736">
              <w:rPr>
                <w:noProof/>
                <w:webHidden/>
              </w:rPr>
              <w:fldChar w:fldCharType="separate"/>
            </w:r>
            <w:r w:rsidR="00337736">
              <w:rPr>
                <w:noProof/>
                <w:webHidden/>
              </w:rPr>
              <w:t>- 13 -</w:t>
            </w:r>
            <w:r w:rsidR="00337736">
              <w:rPr>
                <w:noProof/>
                <w:webHidden/>
              </w:rPr>
              <w:fldChar w:fldCharType="end"/>
            </w:r>
          </w:hyperlink>
        </w:p>
        <w:p w14:paraId="62D38516" w14:textId="70685900" w:rsidR="00337736" w:rsidRDefault="00131C16">
          <w:pPr>
            <w:pStyle w:val="11"/>
            <w:rPr>
              <w:rFonts w:cstheme="minorBidi"/>
              <w:noProof/>
              <w:kern w:val="2"/>
              <w:sz w:val="21"/>
            </w:rPr>
          </w:pPr>
          <w:hyperlink w:anchor="_Toc37915967" w:history="1">
            <w:r w:rsidR="00337736" w:rsidRPr="002450C0">
              <w:rPr>
                <w:rStyle w:val="a9"/>
                <w:noProof/>
              </w:rPr>
              <w:t>11.</w:t>
            </w:r>
            <w:r w:rsidR="00337736" w:rsidRPr="002450C0">
              <w:rPr>
                <w:rStyle w:val="a9"/>
                <w:noProof/>
              </w:rPr>
              <w:t>生产日期：见机身标识</w:t>
            </w:r>
            <w:r w:rsidR="00337736">
              <w:rPr>
                <w:noProof/>
                <w:webHidden/>
              </w:rPr>
              <w:tab/>
            </w:r>
            <w:r w:rsidR="00337736">
              <w:rPr>
                <w:noProof/>
                <w:webHidden/>
              </w:rPr>
              <w:fldChar w:fldCharType="begin"/>
            </w:r>
            <w:r w:rsidR="00337736">
              <w:rPr>
                <w:noProof/>
                <w:webHidden/>
              </w:rPr>
              <w:instrText xml:space="preserve"> PAGEREF _Toc37915967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67A59A92" w14:textId="5243049B" w:rsidR="00337736" w:rsidRDefault="00131C16">
          <w:pPr>
            <w:pStyle w:val="11"/>
            <w:rPr>
              <w:rFonts w:cstheme="minorBidi"/>
              <w:noProof/>
              <w:kern w:val="2"/>
              <w:sz w:val="21"/>
            </w:rPr>
          </w:pPr>
          <w:hyperlink w:anchor="_Toc37915968" w:history="1">
            <w:r w:rsidR="00337736" w:rsidRPr="002450C0">
              <w:rPr>
                <w:rStyle w:val="a9"/>
                <w:noProof/>
              </w:rPr>
              <w:t xml:space="preserve">12 </w:t>
            </w:r>
            <w:r w:rsidR="00337736" w:rsidRPr="002450C0">
              <w:rPr>
                <w:rStyle w:val="a9"/>
                <w:noProof/>
              </w:rPr>
              <w:t>有效期限：</w:t>
            </w:r>
            <w:r w:rsidR="00F74FD9">
              <w:rPr>
                <w:rStyle w:val="a9"/>
                <w:noProof/>
              </w:rPr>
              <w:t>5</w:t>
            </w:r>
            <w:r w:rsidR="00337736" w:rsidRPr="002450C0">
              <w:rPr>
                <w:rStyle w:val="a9"/>
                <w:noProof/>
              </w:rPr>
              <w:t>年</w:t>
            </w:r>
            <w:r w:rsidR="00337736">
              <w:rPr>
                <w:noProof/>
                <w:webHidden/>
              </w:rPr>
              <w:tab/>
            </w:r>
            <w:r w:rsidR="00337736">
              <w:rPr>
                <w:noProof/>
                <w:webHidden/>
              </w:rPr>
              <w:fldChar w:fldCharType="begin"/>
            </w:r>
            <w:r w:rsidR="00337736">
              <w:rPr>
                <w:noProof/>
                <w:webHidden/>
              </w:rPr>
              <w:instrText xml:space="preserve"> PAGEREF _Toc37915968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5727BD5C" w14:textId="1881BA63" w:rsidR="00337736" w:rsidRDefault="00131C16">
          <w:pPr>
            <w:pStyle w:val="11"/>
            <w:rPr>
              <w:rFonts w:cstheme="minorBidi"/>
              <w:noProof/>
              <w:kern w:val="2"/>
              <w:sz w:val="21"/>
            </w:rPr>
          </w:pPr>
          <w:hyperlink w:anchor="_Toc37915969" w:history="1">
            <w:r w:rsidR="00337736" w:rsidRPr="002450C0">
              <w:rPr>
                <w:rStyle w:val="a9"/>
                <w:noProof/>
              </w:rPr>
              <w:t>13.</w:t>
            </w:r>
            <w:r w:rsidR="00337736" w:rsidRPr="002450C0">
              <w:rPr>
                <w:rStyle w:val="a9"/>
                <w:noProof/>
              </w:rPr>
              <w:t>符号描述</w:t>
            </w:r>
            <w:r w:rsidR="00337736">
              <w:rPr>
                <w:noProof/>
                <w:webHidden/>
              </w:rPr>
              <w:tab/>
            </w:r>
            <w:r w:rsidR="00337736">
              <w:rPr>
                <w:noProof/>
                <w:webHidden/>
              </w:rPr>
              <w:fldChar w:fldCharType="begin"/>
            </w:r>
            <w:r w:rsidR="00337736">
              <w:rPr>
                <w:noProof/>
                <w:webHidden/>
              </w:rPr>
              <w:instrText xml:space="preserve"> PAGEREF _Toc37915969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2A9868F6" w14:textId="42D2D0B6" w:rsidR="00337736" w:rsidRDefault="00131C16">
          <w:pPr>
            <w:pStyle w:val="11"/>
            <w:rPr>
              <w:rFonts w:cstheme="minorBidi"/>
              <w:noProof/>
              <w:kern w:val="2"/>
              <w:sz w:val="21"/>
            </w:rPr>
          </w:pPr>
          <w:hyperlink w:anchor="_Toc37915970" w:history="1">
            <w:r w:rsidR="00337736" w:rsidRPr="002450C0">
              <w:rPr>
                <w:rStyle w:val="a9"/>
                <w:noProof/>
              </w:rPr>
              <w:t xml:space="preserve">14. </w:t>
            </w:r>
            <w:r w:rsidR="00337736" w:rsidRPr="002450C0">
              <w:rPr>
                <w:rStyle w:val="a9"/>
                <w:noProof/>
              </w:rPr>
              <w:t>产品维护及保养方法</w:t>
            </w:r>
            <w:r w:rsidR="00337736">
              <w:rPr>
                <w:noProof/>
                <w:webHidden/>
              </w:rPr>
              <w:tab/>
            </w:r>
            <w:r w:rsidR="00337736">
              <w:rPr>
                <w:noProof/>
                <w:webHidden/>
              </w:rPr>
              <w:fldChar w:fldCharType="begin"/>
            </w:r>
            <w:r w:rsidR="00337736">
              <w:rPr>
                <w:noProof/>
                <w:webHidden/>
              </w:rPr>
              <w:instrText xml:space="preserve"> PAGEREF _Toc37915970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33FF667B" w14:textId="1A8F3AB5" w:rsidR="00337736" w:rsidRDefault="00131C16">
          <w:pPr>
            <w:pStyle w:val="11"/>
            <w:rPr>
              <w:rFonts w:cstheme="minorBidi"/>
              <w:noProof/>
              <w:kern w:val="2"/>
              <w:sz w:val="21"/>
            </w:rPr>
          </w:pPr>
          <w:hyperlink w:anchor="_Toc37915971" w:history="1">
            <w:r w:rsidR="00337736" w:rsidRPr="002450C0">
              <w:rPr>
                <w:rStyle w:val="a9"/>
                <w:noProof/>
              </w:rPr>
              <w:t xml:space="preserve">15. </w:t>
            </w:r>
            <w:r w:rsidR="00337736" w:rsidRPr="002450C0">
              <w:rPr>
                <w:rStyle w:val="a9"/>
                <w:noProof/>
              </w:rPr>
              <w:t>声明</w:t>
            </w:r>
            <w:r w:rsidR="00337736">
              <w:rPr>
                <w:noProof/>
                <w:webHidden/>
              </w:rPr>
              <w:tab/>
            </w:r>
            <w:r w:rsidR="00337736">
              <w:rPr>
                <w:noProof/>
                <w:webHidden/>
              </w:rPr>
              <w:fldChar w:fldCharType="begin"/>
            </w:r>
            <w:r w:rsidR="00337736">
              <w:rPr>
                <w:noProof/>
                <w:webHidden/>
              </w:rPr>
              <w:instrText xml:space="preserve"> PAGEREF _Toc37915971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680B509A" w14:textId="50FF2D72" w:rsidR="00337736" w:rsidRDefault="00131C16">
          <w:pPr>
            <w:pStyle w:val="11"/>
            <w:rPr>
              <w:rFonts w:cstheme="minorBidi"/>
              <w:noProof/>
              <w:kern w:val="2"/>
              <w:sz w:val="21"/>
            </w:rPr>
          </w:pPr>
          <w:hyperlink w:anchor="_Toc37915972" w:history="1">
            <w:r w:rsidR="00337736" w:rsidRPr="002450C0">
              <w:rPr>
                <w:rStyle w:val="a9"/>
                <w:noProof/>
              </w:rPr>
              <w:t xml:space="preserve">16. </w:t>
            </w:r>
            <w:r w:rsidR="00337736" w:rsidRPr="002450C0">
              <w:rPr>
                <w:rStyle w:val="a9"/>
                <w:noProof/>
              </w:rPr>
              <w:t>产品注册信息</w:t>
            </w:r>
            <w:r w:rsidR="00337736">
              <w:rPr>
                <w:noProof/>
                <w:webHidden/>
              </w:rPr>
              <w:tab/>
            </w:r>
            <w:r w:rsidR="00337736">
              <w:rPr>
                <w:noProof/>
                <w:webHidden/>
              </w:rPr>
              <w:fldChar w:fldCharType="begin"/>
            </w:r>
            <w:r w:rsidR="00337736">
              <w:rPr>
                <w:noProof/>
                <w:webHidden/>
              </w:rPr>
              <w:instrText xml:space="preserve"> PAGEREF _Toc37915972 \h </w:instrText>
            </w:r>
            <w:r w:rsidR="00337736">
              <w:rPr>
                <w:noProof/>
                <w:webHidden/>
              </w:rPr>
            </w:r>
            <w:r w:rsidR="00337736">
              <w:rPr>
                <w:noProof/>
                <w:webHidden/>
              </w:rPr>
              <w:fldChar w:fldCharType="separate"/>
            </w:r>
            <w:r w:rsidR="00337736">
              <w:rPr>
                <w:noProof/>
                <w:webHidden/>
              </w:rPr>
              <w:t>- 14 -</w:t>
            </w:r>
            <w:r w:rsidR="00337736">
              <w:rPr>
                <w:noProof/>
                <w:webHidden/>
              </w:rPr>
              <w:fldChar w:fldCharType="end"/>
            </w:r>
          </w:hyperlink>
        </w:p>
        <w:p w14:paraId="15200E92" w14:textId="197C1E12" w:rsidR="00337736" w:rsidRDefault="00131C16">
          <w:pPr>
            <w:pStyle w:val="11"/>
            <w:rPr>
              <w:rFonts w:cstheme="minorBidi"/>
              <w:noProof/>
              <w:kern w:val="2"/>
              <w:sz w:val="21"/>
            </w:rPr>
          </w:pPr>
          <w:hyperlink w:anchor="_Toc37915973" w:history="1">
            <w:r w:rsidR="00337736" w:rsidRPr="002450C0">
              <w:rPr>
                <w:rStyle w:val="a9"/>
                <w:noProof/>
              </w:rPr>
              <w:t xml:space="preserve">17. </w:t>
            </w:r>
            <w:r w:rsidR="00337736" w:rsidRPr="002450C0">
              <w:rPr>
                <w:rStyle w:val="a9"/>
                <w:noProof/>
              </w:rPr>
              <w:t>附录</w:t>
            </w:r>
            <w:r w:rsidR="00337736" w:rsidRPr="002450C0">
              <w:rPr>
                <w:rStyle w:val="a9"/>
                <w:noProof/>
              </w:rPr>
              <w:t>A</w:t>
            </w:r>
            <w:r w:rsidR="00337736" w:rsidRPr="002450C0">
              <w:rPr>
                <w:rStyle w:val="a9"/>
                <w:noProof/>
              </w:rPr>
              <w:t>：</w:t>
            </w:r>
            <w:r w:rsidR="00337736" w:rsidRPr="002450C0">
              <w:rPr>
                <w:rStyle w:val="a9"/>
                <w:noProof/>
              </w:rPr>
              <w:t>EMC</w:t>
            </w:r>
            <w:r w:rsidR="00337736" w:rsidRPr="002450C0">
              <w:rPr>
                <w:rStyle w:val="a9"/>
                <w:noProof/>
              </w:rPr>
              <w:t>信息</w:t>
            </w:r>
            <w:r w:rsidR="00337736" w:rsidRPr="002450C0">
              <w:rPr>
                <w:rStyle w:val="a9"/>
                <w:noProof/>
              </w:rPr>
              <w:t xml:space="preserve"> - </w:t>
            </w:r>
            <w:r w:rsidR="00337736" w:rsidRPr="002450C0">
              <w:rPr>
                <w:rStyle w:val="a9"/>
                <w:noProof/>
              </w:rPr>
              <w:t>指南和制造商声明</w:t>
            </w:r>
            <w:r w:rsidR="00337736">
              <w:rPr>
                <w:noProof/>
                <w:webHidden/>
              </w:rPr>
              <w:tab/>
            </w:r>
            <w:r w:rsidR="00337736">
              <w:rPr>
                <w:noProof/>
                <w:webHidden/>
              </w:rPr>
              <w:fldChar w:fldCharType="begin"/>
            </w:r>
            <w:r w:rsidR="00337736">
              <w:rPr>
                <w:noProof/>
                <w:webHidden/>
              </w:rPr>
              <w:instrText xml:space="preserve"> PAGEREF _Toc37915973 \h </w:instrText>
            </w:r>
            <w:r w:rsidR="00337736">
              <w:rPr>
                <w:noProof/>
                <w:webHidden/>
              </w:rPr>
            </w:r>
            <w:r w:rsidR="00337736">
              <w:rPr>
                <w:noProof/>
                <w:webHidden/>
              </w:rPr>
              <w:fldChar w:fldCharType="separate"/>
            </w:r>
            <w:r w:rsidR="00337736">
              <w:rPr>
                <w:noProof/>
                <w:webHidden/>
              </w:rPr>
              <w:t>- 15 -</w:t>
            </w:r>
            <w:r w:rsidR="00337736">
              <w:rPr>
                <w:noProof/>
                <w:webHidden/>
              </w:rPr>
              <w:fldChar w:fldCharType="end"/>
            </w:r>
          </w:hyperlink>
        </w:p>
        <w:p w14:paraId="3BAEDE75" w14:textId="09DBBCBA" w:rsidR="00F65981" w:rsidRPr="00EB7281" w:rsidRDefault="00F65981" w:rsidP="00F65981">
          <w:pPr>
            <w:rPr>
              <w:sz w:val="28"/>
              <w:szCs w:val="28"/>
            </w:rPr>
            <w:sectPr w:rsidR="00F65981" w:rsidRPr="00EB7281" w:rsidSect="00AF65B5">
              <w:pgSz w:w="11906" w:h="16838"/>
              <w:pgMar w:top="1440" w:right="1800" w:bottom="1440" w:left="1800" w:header="851" w:footer="992" w:gutter="0"/>
              <w:pgNumType w:fmt="numberInDash"/>
              <w:cols w:space="425"/>
              <w:docGrid w:type="lines" w:linePitch="312"/>
            </w:sectPr>
          </w:pPr>
          <w:r w:rsidRPr="00EB7281">
            <w:rPr>
              <w:b/>
              <w:bCs/>
              <w:sz w:val="28"/>
              <w:szCs w:val="28"/>
              <w:lang w:val="zh-CN"/>
            </w:rPr>
            <w:lastRenderedPageBreak/>
            <w:fldChar w:fldCharType="end"/>
          </w:r>
        </w:p>
      </w:sdtContent>
    </w:sdt>
    <w:p w14:paraId="3E98F696" w14:textId="77777777" w:rsidR="005B209F" w:rsidRPr="00EC4D6A" w:rsidRDefault="00F65981" w:rsidP="00F65981">
      <w:pPr>
        <w:pStyle w:val="1"/>
      </w:pPr>
      <w:bookmarkStart w:id="0" w:name="_Toc35088148"/>
      <w:bookmarkStart w:id="1" w:name="_Toc35088912"/>
      <w:bookmarkStart w:id="2" w:name="_Toc37915940"/>
      <w:r>
        <w:rPr>
          <w:rFonts w:hint="eastAsia"/>
        </w:rPr>
        <w:lastRenderedPageBreak/>
        <w:t>1</w:t>
      </w:r>
      <w:r>
        <w:t>.</w:t>
      </w:r>
      <w:r w:rsidR="00B96046" w:rsidRPr="00EC4D6A">
        <w:rPr>
          <w:rFonts w:hint="eastAsia"/>
        </w:rPr>
        <w:t>简介</w:t>
      </w:r>
      <w:bookmarkEnd w:id="0"/>
      <w:bookmarkEnd w:id="1"/>
      <w:bookmarkEnd w:id="2"/>
    </w:p>
    <w:p w14:paraId="0D38A84B" w14:textId="6734D7BC" w:rsidR="005B209F" w:rsidRPr="00C53B04" w:rsidRDefault="00B96046" w:rsidP="00F43A01">
      <w:pPr>
        <w:ind w:firstLineChars="200" w:firstLine="560"/>
        <w:rPr>
          <w:rFonts w:asciiTheme="minorEastAsia" w:hAnsiTheme="minorEastAsia"/>
          <w:sz w:val="28"/>
          <w:szCs w:val="28"/>
        </w:rPr>
      </w:pPr>
      <w:r w:rsidRPr="00C53B04">
        <w:rPr>
          <w:rFonts w:asciiTheme="minorEastAsia" w:hAnsiTheme="minorEastAsia" w:hint="eastAsia"/>
          <w:sz w:val="28"/>
          <w:szCs w:val="28"/>
        </w:rPr>
        <w:t>尊敬的客户，感谢您购买我们的红外</w:t>
      </w:r>
      <w:r w:rsidR="00C82D4E" w:rsidRPr="00C53B04">
        <w:rPr>
          <w:rFonts w:asciiTheme="minorEastAsia" w:hAnsiTheme="minorEastAsia" w:hint="eastAsia"/>
          <w:sz w:val="28"/>
          <w:szCs w:val="28"/>
        </w:rPr>
        <w:t>体温计</w:t>
      </w:r>
      <w:r w:rsidRPr="00C53B04">
        <w:rPr>
          <w:rFonts w:asciiTheme="minorEastAsia" w:hAnsiTheme="minorEastAsia" w:hint="eastAsia"/>
          <w:sz w:val="28"/>
          <w:szCs w:val="28"/>
        </w:rPr>
        <w:t>，</w:t>
      </w:r>
      <w:r w:rsidR="00C82D4E" w:rsidRPr="00C53B04">
        <w:rPr>
          <w:rFonts w:asciiTheme="minorEastAsia" w:hAnsiTheme="minorEastAsia" w:hint="eastAsia"/>
          <w:sz w:val="28"/>
          <w:szCs w:val="28"/>
        </w:rPr>
        <w:t>体温计</w:t>
      </w:r>
      <w:r w:rsidRPr="00C53B04">
        <w:rPr>
          <w:rFonts w:asciiTheme="minorEastAsia" w:hAnsiTheme="minorEastAsia" w:hint="eastAsia"/>
          <w:sz w:val="28"/>
          <w:szCs w:val="28"/>
        </w:rPr>
        <w:t>可通过检测额头发</w:t>
      </w:r>
      <w:r w:rsidR="00E45B87" w:rsidRPr="00C53B04">
        <w:rPr>
          <w:rFonts w:asciiTheme="minorEastAsia" w:hAnsiTheme="minorEastAsia" w:hint="eastAsia"/>
          <w:sz w:val="28"/>
          <w:szCs w:val="28"/>
        </w:rPr>
        <w:t>射</w:t>
      </w:r>
      <w:r w:rsidRPr="00C53B04">
        <w:rPr>
          <w:rFonts w:asciiTheme="minorEastAsia" w:hAnsiTheme="minorEastAsia" w:hint="eastAsia"/>
          <w:sz w:val="28"/>
          <w:szCs w:val="28"/>
        </w:rPr>
        <w:t>出的红外能量来测量人体体温。</w:t>
      </w:r>
    </w:p>
    <w:p w14:paraId="519D09E1" w14:textId="77777777" w:rsidR="005B209F" w:rsidRPr="00C53B04" w:rsidRDefault="00E45B87" w:rsidP="00E06A7A">
      <w:pPr>
        <w:ind w:firstLineChars="200" w:firstLine="560"/>
        <w:rPr>
          <w:rFonts w:asciiTheme="minorEastAsia" w:hAnsiTheme="minorEastAsia"/>
          <w:sz w:val="28"/>
          <w:szCs w:val="28"/>
        </w:rPr>
      </w:pPr>
      <w:r w:rsidRPr="00C53B04">
        <w:rPr>
          <w:rFonts w:asciiTheme="minorEastAsia" w:hAnsiTheme="minorEastAsia" w:cs="宋体" w:hint="eastAsia"/>
          <w:sz w:val="28"/>
          <w:szCs w:val="28"/>
        </w:rPr>
        <w:t>为了方便使用，请认真阅读随附的使用说明书并充分地理解相关内容，要获得精确的读数，请按照说明进行操作</w:t>
      </w:r>
      <w:r w:rsidR="00B96046" w:rsidRPr="00C53B04">
        <w:rPr>
          <w:rFonts w:asciiTheme="minorEastAsia" w:hAnsiTheme="minorEastAsia" w:hint="eastAsia"/>
          <w:sz w:val="28"/>
          <w:szCs w:val="28"/>
        </w:rPr>
        <w:t>。</w:t>
      </w:r>
    </w:p>
    <w:p w14:paraId="1090E544" w14:textId="77777777" w:rsidR="005B209F" w:rsidRPr="00C53B04" w:rsidRDefault="00B96046"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保留本手册，</w:t>
      </w:r>
      <w:r w:rsidR="00E45B87" w:rsidRPr="00C53B04">
        <w:rPr>
          <w:rFonts w:asciiTheme="minorEastAsia" w:hAnsiTheme="minorEastAsia" w:cs="宋体" w:hint="eastAsia"/>
          <w:sz w:val="28"/>
          <w:szCs w:val="28"/>
        </w:rPr>
        <w:t>以便将来有问题时可以查阅</w:t>
      </w:r>
      <w:r w:rsidRPr="00C53B04">
        <w:rPr>
          <w:rFonts w:asciiTheme="minorEastAsia" w:hAnsiTheme="minorEastAsia" w:hint="eastAsia"/>
          <w:sz w:val="28"/>
          <w:szCs w:val="28"/>
        </w:rPr>
        <w:t>。</w:t>
      </w:r>
    </w:p>
    <w:p w14:paraId="21B82417" w14:textId="77777777" w:rsidR="005B209F" w:rsidRPr="00721EAD" w:rsidRDefault="00B96046" w:rsidP="00F65981">
      <w:pPr>
        <w:pStyle w:val="1"/>
      </w:pPr>
      <w:bookmarkStart w:id="3" w:name="_Toc35088149"/>
      <w:bookmarkStart w:id="4" w:name="_Toc35088913"/>
      <w:bookmarkStart w:id="5" w:name="_Toc37915941"/>
      <w:r w:rsidRPr="00721EAD">
        <w:rPr>
          <w:rFonts w:hint="eastAsia"/>
        </w:rPr>
        <w:t>2.包装</w:t>
      </w:r>
      <w:r w:rsidR="00705BA0">
        <w:rPr>
          <w:rFonts w:hint="eastAsia"/>
        </w:rPr>
        <w:t>清</w:t>
      </w:r>
      <w:r w:rsidRPr="00721EAD">
        <w:rPr>
          <w:rFonts w:hint="eastAsia"/>
        </w:rPr>
        <w:t>单</w:t>
      </w:r>
      <w:bookmarkEnd w:id="3"/>
      <w:bookmarkEnd w:id="4"/>
      <w:bookmarkEnd w:id="5"/>
    </w:p>
    <w:p w14:paraId="304D5DA6" w14:textId="3189C669" w:rsidR="005B209F" w:rsidRPr="00C53B04" w:rsidRDefault="00B96046"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红外</w:t>
      </w:r>
      <w:r w:rsidR="00C504F5" w:rsidRPr="00C53B04">
        <w:rPr>
          <w:rFonts w:asciiTheme="minorEastAsia" w:hAnsiTheme="minorEastAsia" w:hint="eastAsia"/>
          <w:sz w:val="28"/>
          <w:szCs w:val="28"/>
        </w:rPr>
        <w:t>体温计</w:t>
      </w:r>
      <w:r w:rsidRPr="00C53B04">
        <w:rPr>
          <w:rFonts w:asciiTheme="minorEastAsia" w:hAnsiTheme="minorEastAsia" w:hint="eastAsia"/>
          <w:sz w:val="28"/>
          <w:szCs w:val="28"/>
        </w:rPr>
        <w:t xml:space="preserve"> </w:t>
      </w:r>
      <w:r w:rsidR="00EB6801" w:rsidRPr="00C53B04">
        <w:rPr>
          <w:rFonts w:asciiTheme="minorEastAsia" w:hAnsiTheme="minorEastAsia"/>
          <w:sz w:val="28"/>
          <w:szCs w:val="28"/>
        </w:rPr>
        <w:t xml:space="preserve">  </w:t>
      </w:r>
      <w:r w:rsidR="006A34FA">
        <w:rPr>
          <w:rFonts w:asciiTheme="minorEastAsia" w:hAnsiTheme="minorEastAsia"/>
          <w:sz w:val="28"/>
          <w:szCs w:val="28"/>
        </w:rPr>
        <w:t xml:space="preserve">    </w:t>
      </w:r>
      <w:r w:rsidR="00EB6801" w:rsidRPr="00C53B04">
        <w:rPr>
          <w:rFonts w:asciiTheme="minorEastAsia" w:hAnsiTheme="minorEastAsia"/>
          <w:sz w:val="28"/>
          <w:szCs w:val="28"/>
        </w:rPr>
        <w:t xml:space="preserve">  </w:t>
      </w:r>
      <w:r w:rsidR="00A35C48">
        <w:rPr>
          <w:rFonts w:asciiTheme="minorEastAsia" w:hAnsiTheme="minorEastAsia"/>
          <w:sz w:val="28"/>
          <w:szCs w:val="28"/>
        </w:rPr>
        <w:t xml:space="preserve">  </w:t>
      </w:r>
      <w:r w:rsidR="00EB6801" w:rsidRPr="00C53B04">
        <w:rPr>
          <w:rFonts w:asciiTheme="minorEastAsia" w:hAnsiTheme="minorEastAsia"/>
          <w:sz w:val="28"/>
          <w:szCs w:val="28"/>
        </w:rPr>
        <w:t xml:space="preserve"> </w:t>
      </w:r>
      <w:r w:rsidRPr="00C53B04">
        <w:rPr>
          <w:rFonts w:asciiTheme="minorEastAsia" w:hAnsiTheme="minorEastAsia"/>
          <w:sz w:val="28"/>
          <w:szCs w:val="28"/>
        </w:rPr>
        <w:t xml:space="preserve"> </w:t>
      </w:r>
      <w:r w:rsidRPr="00C53B04">
        <w:rPr>
          <w:rFonts w:asciiTheme="minorEastAsia" w:hAnsiTheme="minorEastAsia" w:hint="eastAsia"/>
          <w:sz w:val="28"/>
          <w:szCs w:val="28"/>
        </w:rPr>
        <w:t xml:space="preserve">1 </w:t>
      </w:r>
      <w:r w:rsidR="00EB6801" w:rsidRPr="00C53B04">
        <w:rPr>
          <w:rFonts w:asciiTheme="minorEastAsia" w:hAnsiTheme="minorEastAsia" w:hint="eastAsia"/>
          <w:sz w:val="28"/>
          <w:szCs w:val="28"/>
        </w:rPr>
        <w:t>个</w:t>
      </w:r>
    </w:p>
    <w:p w14:paraId="7C8DEDD9" w14:textId="27B59F3A" w:rsidR="005B209F" w:rsidRPr="00C53B04" w:rsidRDefault="00B96046"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 xml:space="preserve">用户手册 </w:t>
      </w:r>
      <w:r w:rsidRPr="00C53B04">
        <w:rPr>
          <w:rFonts w:asciiTheme="minorEastAsia" w:hAnsiTheme="minorEastAsia"/>
          <w:sz w:val="28"/>
          <w:szCs w:val="28"/>
        </w:rPr>
        <w:t xml:space="preserve">              </w:t>
      </w:r>
      <w:r w:rsidRPr="00C53B04">
        <w:rPr>
          <w:rFonts w:asciiTheme="minorEastAsia" w:hAnsiTheme="minorEastAsia" w:hint="eastAsia"/>
          <w:sz w:val="28"/>
          <w:szCs w:val="28"/>
        </w:rPr>
        <w:t>1 本</w:t>
      </w:r>
    </w:p>
    <w:p w14:paraId="6BEA85AE" w14:textId="77777777" w:rsidR="005B209F" w:rsidRDefault="00B96046"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 xml:space="preserve">AAA 干电池（可选） </w:t>
      </w:r>
      <w:r w:rsidRPr="00C53B04">
        <w:rPr>
          <w:rFonts w:asciiTheme="minorEastAsia" w:hAnsiTheme="minorEastAsia"/>
          <w:sz w:val="28"/>
          <w:szCs w:val="28"/>
        </w:rPr>
        <w:t xml:space="preserve">    </w:t>
      </w:r>
      <w:r w:rsidRPr="00C53B04">
        <w:rPr>
          <w:rFonts w:asciiTheme="minorEastAsia" w:hAnsiTheme="minorEastAsia" w:hint="eastAsia"/>
          <w:sz w:val="28"/>
          <w:szCs w:val="28"/>
        </w:rPr>
        <w:t>2 节</w:t>
      </w:r>
    </w:p>
    <w:p w14:paraId="1F175B20" w14:textId="77777777" w:rsidR="005B209F" w:rsidRPr="00721EAD" w:rsidRDefault="00B96046" w:rsidP="00EC4D6A">
      <w:pPr>
        <w:pStyle w:val="1"/>
      </w:pPr>
      <w:bookmarkStart w:id="6" w:name="_Toc35088150"/>
      <w:bookmarkStart w:id="7" w:name="_Toc35088914"/>
      <w:bookmarkStart w:id="8" w:name="_Toc37915942"/>
      <w:r w:rsidRPr="00721EAD">
        <w:rPr>
          <w:rFonts w:hint="eastAsia"/>
        </w:rPr>
        <w:t>3.产品描述</w:t>
      </w:r>
      <w:bookmarkEnd w:id="6"/>
      <w:bookmarkEnd w:id="7"/>
      <w:bookmarkEnd w:id="8"/>
    </w:p>
    <w:p w14:paraId="5E0F984A" w14:textId="77777777" w:rsidR="005B209F" w:rsidRPr="00EC4D6A" w:rsidRDefault="00B96046" w:rsidP="00EC4D6A">
      <w:pPr>
        <w:pStyle w:val="2"/>
      </w:pPr>
      <w:bookmarkStart w:id="9" w:name="_Toc35088151"/>
      <w:bookmarkStart w:id="10" w:name="_Toc35088915"/>
      <w:bookmarkStart w:id="11" w:name="_Toc37915943"/>
      <w:r w:rsidRPr="00EC4D6A">
        <w:rPr>
          <w:rFonts w:hint="eastAsia"/>
        </w:rPr>
        <w:t>3.1 概述</w:t>
      </w:r>
      <w:bookmarkEnd w:id="9"/>
      <w:bookmarkEnd w:id="10"/>
      <w:bookmarkEnd w:id="11"/>
    </w:p>
    <w:p w14:paraId="17523B88" w14:textId="77777777" w:rsidR="00E45B87" w:rsidRPr="00C53B04" w:rsidRDefault="00E45B87" w:rsidP="00E06A7A">
      <w:pPr>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本产品是通过探测额头发射出的红外线能量来测量体温的。正确地将体温计探头放在额头上，用户可以迅速的获得测量结果。</w:t>
      </w:r>
    </w:p>
    <w:p w14:paraId="48C2926B" w14:textId="77777777" w:rsidR="00E45B87" w:rsidRPr="00C53B04" w:rsidRDefault="00E45B87" w:rsidP="00E06A7A">
      <w:pPr>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正常的体温是一个范围。下表显示出当测量部位不同时正常的体温范围也不相同，因此，从不同的身体部位测量的读数不能直接做比较，告诉医生您使用的体温计类型以及您测量了身体的哪个部位非常重要，当您在为自己诊断时也要注意这一点。</w:t>
      </w:r>
    </w:p>
    <w:p w14:paraId="6B77EDAF" w14:textId="77777777" w:rsidR="005B209F" w:rsidRDefault="005B209F" w:rsidP="00E06A7A">
      <w:pPr>
        <w:ind w:firstLineChars="200" w:firstLine="560"/>
        <w:rPr>
          <w:rFonts w:asciiTheme="minorEastAsia" w:hAnsiTheme="minorEastAsia"/>
          <w:sz w:val="28"/>
          <w:szCs w:val="28"/>
        </w:rPr>
      </w:pPr>
    </w:p>
    <w:p w14:paraId="72E6321B" w14:textId="77777777" w:rsidR="00634599" w:rsidRDefault="00634599" w:rsidP="00E06A7A">
      <w:pPr>
        <w:ind w:firstLineChars="200" w:firstLine="560"/>
        <w:rPr>
          <w:rFonts w:asciiTheme="minorEastAsia" w:hAnsiTheme="minorEastAsia"/>
          <w:sz w:val="28"/>
          <w:szCs w:val="28"/>
        </w:rPr>
      </w:pPr>
    </w:p>
    <w:p w14:paraId="041D266E" w14:textId="7DAA4D4E" w:rsidR="00634599" w:rsidRDefault="00634599" w:rsidP="00E06A7A">
      <w:pPr>
        <w:ind w:firstLineChars="200" w:firstLine="560"/>
        <w:rPr>
          <w:rFonts w:asciiTheme="minorEastAsia" w:hAnsiTheme="minorEastAsia"/>
          <w:sz w:val="28"/>
          <w:szCs w:val="28"/>
        </w:rPr>
      </w:pPr>
    </w:p>
    <w:p w14:paraId="0964B65B" w14:textId="77777777" w:rsidR="006A34FA" w:rsidRPr="00C53B04" w:rsidRDefault="006A34FA" w:rsidP="00E06A7A">
      <w:pPr>
        <w:ind w:firstLineChars="200" w:firstLine="560"/>
        <w:rPr>
          <w:rFonts w:asciiTheme="minorEastAsia" w:hAnsiTheme="minorEastAsia"/>
          <w:sz w:val="28"/>
          <w:szCs w:val="28"/>
        </w:rPr>
      </w:pPr>
    </w:p>
    <w:p w14:paraId="4AC908EA" w14:textId="77777777" w:rsidR="005B209F" w:rsidRPr="00EC4D6A" w:rsidRDefault="00B96046" w:rsidP="00F43A01">
      <w:pPr>
        <w:pStyle w:val="2"/>
        <w:spacing w:beforeLines="50" w:before="156"/>
        <w:rPr>
          <w:rStyle w:val="2Char"/>
        </w:rPr>
      </w:pPr>
      <w:bookmarkStart w:id="12" w:name="_Toc35088152"/>
      <w:bookmarkStart w:id="13" w:name="_Toc35088916"/>
      <w:bookmarkStart w:id="14" w:name="_Toc37915944"/>
      <w:r w:rsidRPr="00721EAD">
        <w:rPr>
          <w:rFonts w:hint="eastAsia"/>
        </w:rPr>
        <w:lastRenderedPageBreak/>
        <w:t>3.</w:t>
      </w:r>
      <w:r w:rsidRPr="00F43A01">
        <w:rPr>
          <w:rFonts w:hint="eastAsia"/>
        </w:rPr>
        <w:t xml:space="preserve">2 </w:t>
      </w:r>
      <w:r w:rsidR="00461061" w:rsidRPr="00F43A01">
        <w:rPr>
          <w:rFonts w:hint="eastAsia"/>
        </w:rPr>
        <w:t>使用范围</w:t>
      </w:r>
      <w:bookmarkEnd w:id="12"/>
      <w:bookmarkEnd w:id="13"/>
      <w:bookmarkEnd w:id="14"/>
    </w:p>
    <w:p w14:paraId="1D67E92E" w14:textId="77777777" w:rsidR="005B209F" w:rsidRPr="00C53B04" w:rsidRDefault="00461061" w:rsidP="00E06A7A">
      <w:pPr>
        <w:ind w:firstLineChars="200" w:firstLine="560"/>
        <w:rPr>
          <w:rFonts w:asciiTheme="minorEastAsia" w:hAnsiTheme="minorEastAsia"/>
          <w:sz w:val="28"/>
          <w:szCs w:val="28"/>
        </w:rPr>
      </w:pPr>
      <w:r w:rsidRPr="00C53B04">
        <w:rPr>
          <w:rFonts w:asciiTheme="minorEastAsia" w:hAnsiTheme="minorEastAsia" w:cs="宋体" w:hint="eastAsia"/>
          <w:sz w:val="28"/>
          <w:szCs w:val="28"/>
        </w:rPr>
        <w:t>医用红外体温计预期用来测量人体的体温</w:t>
      </w:r>
      <w:r w:rsidR="006C414D">
        <w:rPr>
          <w:rFonts w:asciiTheme="minorEastAsia" w:hAnsiTheme="minorEastAsia" w:cs="宋体" w:hint="eastAsia"/>
          <w:sz w:val="28"/>
          <w:szCs w:val="28"/>
        </w:rPr>
        <w:t>。</w:t>
      </w:r>
    </w:p>
    <w:p w14:paraId="366939F7" w14:textId="77777777" w:rsidR="005B209F" w:rsidRPr="00721EAD" w:rsidRDefault="00B96046" w:rsidP="00EC4D6A">
      <w:pPr>
        <w:pStyle w:val="2"/>
      </w:pPr>
      <w:bookmarkStart w:id="15" w:name="_Toc35088153"/>
      <w:bookmarkStart w:id="16" w:name="_Toc35088917"/>
      <w:bookmarkStart w:id="17" w:name="_Toc37915945"/>
      <w:r w:rsidRPr="00721EAD">
        <w:rPr>
          <w:rFonts w:hint="eastAsia"/>
        </w:rPr>
        <w:t xml:space="preserve">3.3 </w:t>
      </w:r>
      <w:r w:rsidR="00461061" w:rsidRPr="00721EAD">
        <w:rPr>
          <w:rFonts w:hint="eastAsia"/>
        </w:rPr>
        <w:t>工作</w:t>
      </w:r>
      <w:r w:rsidRPr="00721EAD">
        <w:rPr>
          <w:rFonts w:hint="eastAsia"/>
        </w:rPr>
        <w:t>原理</w:t>
      </w:r>
      <w:bookmarkEnd w:id="15"/>
      <w:bookmarkEnd w:id="16"/>
      <w:bookmarkEnd w:id="17"/>
    </w:p>
    <w:p w14:paraId="7DE191AB" w14:textId="77777777" w:rsidR="005B209F" w:rsidRPr="000D2FA0" w:rsidRDefault="00461061" w:rsidP="00E06A7A">
      <w:pPr>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红外线温度计的传感器从人体额头的皮肤上收集发射的红外线能量，经过镜头聚焦后，红外线能量被热电堆和测量电路转换成温度读数。</w:t>
      </w:r>
    </w:p>
    <w:p w14:paraId="519E3E43" w14:textId="77777777" w:rsidR="00461061" w:rsidRPr="00C53B04" w:rsidRDefault="00EF6C02" w:rsidP="00E06A7A">
      <w:pPr>
        <w:rPr>
          <w:rFonts w:asciiTheme="minorEastAsia" w:hAnsiTheme="minorEastAsia"/>
          <w:sz w:val="28"/>
          <w:szCs w:val="28"/>
        </w:rPr>
      </w:pPr>
      <w:r w:rsidRPr="00C53B04">
        <w:rPr>
          <w:rFonts w:asciiTheme="minorEastAsia" w:hAnsiTheme="minorEastAsia" w:cs="宋体"/>
          <w:noProof/>
          <w:kern w:val="0"/>
          <w:sz w:val="28"/>
          <w:szCs w:val="28"/>
        </w:rPr>
        <w:drawing>
          <wp:anchor distT="0" distB="0" distL="114300" distR="114300" simplePos="0" relativeHeight="251660800" behindDoc="0" locked="0" layoutInCell="1" allowOverlap="1" wp14:anchorId="09FF746B" wp14:editId="2821F0FC">
            <wp:simplePos x="0" y="0"/>
            <wp:positionH relativeFrom="column">
              <wp:posOffset>1076960</wp:posOffset>
            </wp:positionH>
            <wp:positionV relativeFrom="paragraph">
              <wp:posOffset>121285</wp:posOffset>
            </wp:positionV>
            <wp:extent cx="2809875" cy="1203325"/>
            <wp:effectExtent l="0" t="0" r="9525" b="0"/>
            <wp:wrapNone/>
            <wp:docPr id="24" name="图片 24" descr="1558338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15583381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203325"/>
                    </a:xfrm>
                    <a:prstGeom prst="rect">
                      <a:avLst/>
                    </a:prstGeom>
                    <a:noFill/>
                  </pic:spPr>
                </pic:pic>
              </a:graphicData>
            </a:graphic>
            <wp14:sizeRelH relativeFrom="page">
              <wp14:pctWidth>0</wp14:pctWidth>
            </wp14:sizeRelH>
            <wp14:sizeRelV relativeFrom="page">
              <wp14:pctHeight>0</wp14:pctHeight>
            </wp14:sizeRelV>
          </wp:anchor>
        </w:drawing>
      </w:r>
      <w:r w:rsidR="00084979">
        <w:rPr>
          <w:rFonts w:asciiTheme="minorEastAsia" w:hAnsiTheme="minorEastAsia" w:cs="宋体"/>
          <w:noProof/>
          <w:kern w:val="0"/>
          <w:sz w:val="28"/>
          <w:szCs w:val="28"/>
        </w:rPr>
        <mc:AlternateContent>
          <mc:Choice Requires="wps">
            <w:drawing>
              <wp:anchor distT="0" distB="0" distL="114300" distR="114300" simplePos="0" relativeHeight="251670016" behindDoc="0" locked="0" layoutInCell="1" allowOverlap="1" wp14:anchorId="3926AB4B" wp14:editId="1B863B7C">
                <wp:simplePos x="0" y="0"/>
                <wp:positionH relativeFrom="column">
                  <wp:posOffset>283464</wp:posOffset>
                </wp:positionH>
                <wp:positionV relativeFrom="paragraph">
                  <wp:posOffset>1068680</wp:posOffset>
                </wp:positionV>
                <wp:extent cx="336499" cy="212140"/>
                <wp:effectExtent l="0" t="0" r="6985" b="0"/>
                <wp:wrapNone/>
                <wp:docPr id="4" name="矩形 4"/>
                <wp:cNvGraphicFramePr/>
                <a:graphic xmlns:a="http://schemas.openxmlformats.org/drawingml/2006/main">
                  <a:graphicData uri="http://schemas.microsoft.com/office/word/2010/wordprocessingShape">
                    <wps:wsp>
                      <wps:cNvSpPr/>
                      <wps:spPr>
                        <a:xfrm>
                          <a:off x="0" y="0"/>
                          <a:ext cx="336499" cy="212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E1E726" id="矩形 4" o:spid="_x0000_s1026" style="position:absolute;left:0;text-align:left;margin-left:22.3pt;margin-top:84.15pt;width:26.5pt;height:16.7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" fillcolor="white [3212]" stroked="f" strokeweight="1pt"/>
            </w:pict>
          </mc:Fallback>
        </mc:AlternateContent>
      </w:r>
    </w:p>
    <w:p w14:paraId="3EC774F8" w14:textId="77777777" w:rsidR="00EF6C02" w:rsidRDefault="00EF6C02" w:rsidP="00E06A7A">
      <w:pPr>
        <w:ind w:firstLineChars="800" w:firstLine="2240"/>
        <w:rPr>
          <w:rFonts w:asciiTheme="minorEastAsia" w:hAnsiTheme="minorEastAsia"/>
          <w:sz w:val="28"/>
          <w:szCs w:val="28"/>
        </w:rPr>
      </w:pPr>
    </w:p>
    <w:p w14:paraId="04DF25C4" w14:textId="77777777" w:rsidR="00EF6C02" w:rsidRDefault="00EF6C02" w:rsidP="00E06A7A">
      <w:pPr>
        <w:ind w:firstLineChars="800" w:firstLine="2240"/>
        <w:rPr>
          <w:rFonts w:asciiTheme="minorEastAsia" w:hAnsiTheme="minorEastAsia"/>
          <w:sz w:val="28"/>
          <w:szCs w:val="28"/>
        </w:rPr>
      </w:pPr>
    </w:p>
    <w:p w14:paraId="7FB8713E" w14:textId="77777777" w:rsidR="005B209F" w:rsidRPr="00C53B04" w:rsidRDefault="00B96046" w:rsidP="00EF6C02">
      <w:pPr>
        <w:spacing w:beforeLines="50" w:before="156"/>
        <w:jc w:val="center"/>
        <w:rPr>
          <w:rFonts w:asciiTheme="minorEastAsia" w:hAnsiTheme="minorEastAsia"/>
          <w:sz w:val="28"/>
          <w:szCs w:val="28"/>
        </w:rPr>
      </w:pPr>
      <w:r w:rsidRPr="00C53B04">
        <w:rPr>
          <w:rFonts w:asciiTheme="minorEastAsia" w:hAnsiTheme="minorEastAsia" w:hint="eastAsia"/>
          <w:sz w:val="28"/>
          <w:szCs w:val="28"/>
        </w:rPr>
        <w:t>图</w:t>
      </w:r>
      <w:r w:rsidR="00EF6C02">
        <w:rPr>
          <w:rFonts w:asciiTheme="minorEastAsia" w:hAnsiTheme="minorEastAsia"/>
          <w:sz w:val="28"/>
          <w:szCs w:val="28"/>
        </w:rPr>
        <w:t>1</w:t>
      </w:r>
    </w:p>
    <w:p w14:paraId="61DD5BB2" w14:textId="77777777" w:rsidR="005B209F" w:rsidRPr="00721EAD" w:rsidRDefault="00B96046" w:rsidP="00EC4D6A">
      <w:pPr>
        <w:pStyle w:val="2"/>
        <w:rPr>
          <w:b w:val="0"/>
        </w:rPr>
      </w:pPr>
      <w:bookmarkStart w:id="18" w:name="_Toc35088154"/>
      <w:bookmarkStart w:id="19" w:name="_Toc35088918"/>
      <w:bookmarkStart w:id="20" w:name="_Toc37915946"/>
      <w:r w:rsidRPr="00721EAD">
        <w:rPr>
          <w:rFonts w:hint="eastAsia"/>
        </w:rPr>
        <w:t xml:space="preserve">3.4 </w:t>
      </w:r>
      <w:r w:rsidR="00947D94" w:rsidRPr="00721EAD">
        <w:rPr>
          <w:rFonts w:hint="eastAsia"/>
        </w:rPr>
        <w:t>特性</w:t>
      </w:r>
      <w:bookmarkEnd w:id="18"/>
      <w:bookmarkEnd w:id="19"/>
      <w:bookmarkEnd w:id="20"/>
    </w:p>
    <w:p w14:paraId="0413A564"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sz w:val="28"/>
          <w:szCs w:val="28"/>
        </w:rPr>
        <w:t>1</w:t>
      </w:r>
      <w:r w:rsidRPr="00C53B04">
        <w:rPr>
          <w:rFonts w:asciiTheme="minorEastAsia" w:hAnsiTheme="minorEastAsia" w:hint="eastAsia"/>
          <w:sz w:val="28"/>
          <w:szCs w:val="28"/>
        </w:rPr>
        <w:t>秒快速测量</w:t>
      </w:r>
    </w:p>
    <w:p w14:paraId="00BCAC1F"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读数准确，可靠</w:t>
      </w:r>
    </w:p>
    <w:p w14:paraId="6123DCFA"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一键设计，容易操作</w:t>
      </w:r>
    </w:p>
    <w:p w14:paraId="37E15A1C"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proofErr w:type="gramStart"/>
      <w:r w:rsidRPr="00C53B04">
        <w:rPr>
          <w:rFonts w:asciiTheme="minorEastAsia" w:hAnsiTheme="minorEastAsia" w:hint="eastAsia"/>
          <w:sz w:val="28"/>
          <w:szCs w:val="28"/>
        </w:rPr>
        <w:t>额温模式</w:t>
      </w:r>
      <w:proofErr w:type="gramEnd"/>
    </w:p>
    <w:p w14:paraId="5B4AA9B4" w14:textId="6EDCC1E6" w:rsidR="008D5F95" w:rsidRPr="00C53B04" w:rsidRDefault="006A34FA" w:rsidP="003D38A4">
      <w:pPr>
        <w:pStyle w:val="a5"/>
        <w:numPr>
          <w:ilvl w:val="0"/>
          <w:numId w:val="4"/>
        </w:numPr>
        <w:ind w:leftChars="200" w:firstLineChars="0" w:firstLine="0"/>
        <w:rPr>
          <w:rFonts w:asciiTheme="minorEastAsia" w:hAnsiTheme="minorEastAsia"/>
          <w:sz w:val="28"/>
          <w:szCs w:val="28"/>
        </w:rPr>
      </w:pPr>
      <w:r>
        <w:rPr>
          <w:rFonts w:asciiTheme="minorEastAsia" w:hAnsiTheme="minorEastAsia"/>
          <w:sz w:val="28"/>
          <w:szCs w:val="28"/>
        </w:rPr>
        <w:t>20</w:t>
      </w:r>
      <w:r w:rsidR="008D5F95" w:rsidRPr="00C53B04">
        <w:rPr>
          <w:rFonts w:asciiTheme="minorEastAsia" w:hAnsiTheme="minorEastAsia" w:hint="eastAsia"/>
          <w:sz w:val="28"/>
          <w:szCs w:val="28"/>
        </w:rPr>
        <w:t>组记忆值，方便读取</w:t>
      </w:r>
    </w:p>
    <w:p w14:paraId="5A5D4DCF"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可切换摄氏度（℃）和华氏度（℉）</w:t>
      </w:r>
    </w:p>
    <w:p w14:paraId="487EDBDC"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可打开或关闭蜂鸣器功能</w:t>
      </w:r>
    </w:p>
    <w:p w14:paraId="45C562B6"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点亮橙色指示灯，低烧报警</w:t>
      </w:r>
    </w:p>
    <w:p w14:paraId="4068A726" w14:textId="77777777" w:rsidR="008D5F95" w:rsidRPr="00C53B04"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点亮红色指示灯，高烧报警</w:t>
      </w:r>
    </w:p>
    <w:p w14:paraId="09E13E24" w14:textId="77777777" w:rsidR="005B209F" w:rsidRDefault="008D5F95" w:rsidP="003D38A4">
      <w:pPr>
        <w:pStyle w:val="a5"/>
        <w:numPr>
          <w:ilvl w:val="0"/>
          <w:numId w:val="4"/>
        </w:numPr>
        <w:ind w:leftChars="200" w:firstLineChars="0" w:firstLine="0"/>
        <w:rPr>
          <w:rFonts w:asciiTheme="minorEastAsia" w:hAnsiTheme="minorEastAsia"/>
          <w:sz w:val="28"/>
          <w:szCs w:val="28"/>
        </w:rPr>
      </w:pPr>
      <w:r w:rsidRPr="00C53B04">
        <w:rPr>
          <w:rFonts w:asciiTheme="minorEastAsia" w:hAnsiTheme="minorEastAsia" w:hint="eastAsia"/>
          <w:sz w:val="28"/>
          <w:szCs w:val="28"/>
        </w:rPr>
        <w:t>自动关机，节约电能</w:t>
      </w:r>
    </w:p>
    <w:p w14:paraId="21199CAF" w14:textId="77777777" w:rsidR="005B209F" w:rsidRPr="00721EAD" w:rsidRDefault="00B96046" w:rsidP="00EC4D6A">
      <w:pPr>
        <w:pStyle w:val="2"/>
        <w:rPr>
          <w:b w:val="0"/>
        </w:rPr>
      </w:pPr>
      <w:bookmarkStart w:id="21" w:name="_Toc35088155"/>
      <w:bookmarkStart w:id="22" w:name="_Toc35088919"/>
      <w:bookmarkStart w:id="23" w:name="_Toc37915947"/>
      <w:r w:rsidRPr="00721EAD">
        <w:rPr>
          <w:rFonts w:hint="eastAsia"/>
        </w:rPr>
        <w:lastRenderedPageBreak/>
        <w:t>3.5 组成</w:t>
      </w:r>
      <w:bookmarkEnd w:id="21"/>
      <w:bookmarkEnd w:id="22"/>
      <w:bookmarkEnd w:id="23"/>
    </w:p>
    <w:p w14:paraId="6E9CA27D" w14:textId="07F77570" w:rsidR="002B506A" w:rsidRPr="00C53B04" w:rsidRDefault="002B506A" w:rsidP="00E06A7A">
      <w:pPr>
        <w:ind w:firstLineChars="200" w:firstLine="560"/>
        <w:rPr>
          <w:rFonts w:asciiTheme="minorEastAsia" w:hAnsiTheme="minorEastAsia" w:cs="宋体"/>
          <w:bCs/>
          <w:sz w:val="28"/>
          <w:szCs w:val="28"/>
        </w:rPr>
      </w:pPr>
      <w:r w:rsidRPr="00C53B04">
        <w:rPr>
          <w:rFonts w:asciiTheme="minorEastAsia" w:hAnsiTheme="minorEastAsia" w:cs="宋体" w:hint="eastAsia"/>
          <w:bCs/>
          <w:sz w:val="28"/>
          <w:szCs w:val="28"/>
        </w:rPr>
        <w:t>本红外线体温计由外壳、LED显示屏、按键、蜂鸣器、带红外线传感器的探头、微处理器、电路板和测量软件组成</w:t>
      </w:r>
    </w:p>
    <w:p w14:paraId="0A12891A" w14:textId="77777777" w:rsidR="005B209F" w:rsidRDefault="005B209F" w:rsidP="00E06A7A">
      <w:pPr>
        <w:ind w:firstLineChars="200" w:firstLine="560"/>
        <w:rPr>
          <w:rFonts w:asciiTheme="minorEastAsia" w:hAnsiTheme="minorEastAsia"/>
          <w:sz w:val="28"/>
          <w:szCs w:val="28"/>
        </w:rPr>
      </w:pPr>
    </w:p>
    <w:p w14:paraId="04226F4F" w14:textId="77777777" w:rsidR="00487740" w:rsidRDefault="00487740" w:rsidP="00E06A7A">
      <w:pPr>
        <w:ind w:firstLineChars="200" w:firstLine="560"/>
        <w:rPr>
          <w:rFonts w:asciiTheme="minorEastAsia" w:hAnsiTheme="minorEastAsia"/>
          <w:sz w:val="28"/>
          <w:szCs w:val="28"/>
        </w:rPr>
      </w:pPr>
    </w:p>
    <w:p w14:paraId="3814DA67" w14:textId="77777777" w:rsidR="00487740" w:rsidRDefault="00487740" w:rsidP="00E06A7A">
      <w:pPr>
        <w:ind w:firstLineChars="200" w:firstLine="560"/>
        <w:rPr>
          <w:rFonts w:asciiTheme="minorEastAsia" w:hAnsiTheme="minorEastAsia"/>
          <w:sz w:val="28"/>
          <w:szCs w:val="28"/>
        </w:rPr>
      </w:pPr>
    </w:p>
    <w:p w14:paraId="130B7DCF" w14:textId="77777777" w:rsidR="00487740" w:rsidRDefault="00487740" w:rsidP="00E06A7A">
      <w:pPr>
        <w:ind w:firstLineChars="200" w:firstLine="560"/>
        <w:rPr>
          <w:rFonts w:asciiTheme="minorEastAsia" w:hAnsiTheme="minorEastAsia"/>
          <w:sz w:val="28"/>
          <w:szCs w:val="28"/>
        </w:rPr>
      </w:pPr>
    </w:p>
    <w:p w14:paraId="3AE62041" w14:textId="77777777" w:rsidR="00487740" w:rsidRDefault="00487740" w:rsidP="00E06A7A">
      <w:pPr>
        <w:ind w:firstLineChars="200" w:firstLine="560"/>
        <w:rPr>
          <w:rFonts w:asciiTheme="minorEastAsia" w:hAnsiTheme="minorEastAsia"/>
          <w:sz w:val="28"/>
          <w:szCs w:val="28"/>
        </w:rPr>
      </w:pPr>
    </w:p>
    <w:p w14:paraId="29701DFA" w14:textId="77777777" w:rsidR="00487740" w:rsidRDefault="00487740" w:rsidP="00E06A7A">
      <w:pPr>
        <w:ind w:firstLineChars="200" w:firstLine="560"/>
        <w:rPr>
          <w:rFonts w:asciiTheme="minorEastAsia" w:hAnsiTheme="minorEastAsia"/>
          <w:sz w:val="28"/>
          <w:szCs w:val="28"/>
        </w:rPr>
      </w:pPr>
    </w:p>
    <w:p w14:paraId="4D3ADAC8" w14:textId="77777777" w:rsidR="00102AF2" w:rsidRDefault="00102AF2" w:rsidP="00E06A7A">
      <w:pPr>
        <w:ind w:firstLineChars="200" w:firstLine="560"/>
        <w:rPr>
          <w:rFonts w:asciiTheme="minorEastAsia" w:hAnsiTheme="minorEastAsia"/>
          <w:sz w:val="28"/>
          <w:szCs w:val="28"/>
        </w:rPr>
      </w:pPr>
    </w:p>
    <w:p w14:paraId="65E81820" w14:textId="77777777" w:rsidR="00102AF2" w:rsidRDefault="00102AF2" w:rsidP="00E06A7A">
      <w:pPr>
        <w:ind w:firstLineChars="200" w:firstLine="560"/>
        <w:rPr>
          <w:rFonts w:asciiTheme="minorEastAsia" w:hAnsiTheme="minorEastAsia"/>
          <w:sz w:val="28"/>
          <w:szCs w:val="28"/>
        </w:rPr>
      </w:pPr>
    </w:p>
    <w:p w14:paraId="13F26BEE" w14:textId="77777777" w:rsidR="00102AF2" w:rsidRDefault="00102AF2" w:rsidP="00E06A7A">
      <w:pPr>
        <w:ind w:firstLineChars="200" w:firstLine="560"/>
        <w:rPr>
          <w:rFonts w:asciiTheme="minorEastAsia" w:hAnsiTheme="minorEastAsia"/>
          <w:sz w:val="28"/>
          <w:szCs w:val="28"/>
        </w:rPr>
      </w:pPr>
    </w:p>
    <w:p w14:paraId="562336F1" w14:textId="77777777" w:rsidR="00102AF2" w:rsidRDefault="00102AF2" w:rsidP="00E06A7A">
      <w:pPr>
        <w:ind w:firstLineChars="200" w:firstLine="560"/>
        <w:rPr>
          <w:rFonts w:asciiTheme="minorEastAsia" w:hAnsiTheme="minorEastAsia"/>
          <w:sz w:val="28"/>
          <w:szCs w:val="28"/>
        </w:rPr>
      </w:pPr>
    </w:p>
    <w:p w14:paraId="1FFF9F35" w14:textId="77777777" w:rsidR="00102AF2" w:rsidRDefault="00102AF2" w:rsidP="00E06A7A">
      <w:pPr>
        <w:ind w:firstLineChars="200" w:firstLine="560"/>
        <w:rPr>
          <w:rFonts w:asciiTheme="minorEastAsia" w:hAnsiTheme="minorEastAsia"/>
          <w:sz w:val="28"/>
          <w:szCs w:val="28"/>
        </w:rPr>
      </w:pPr>
    </w:p>
    <w:p w14:paraId="2C8B7E0F" w14:textId="77777777" w:rsidR="00102AF2" w:rsidRPr="00C53B04" w:rsidRDefault="00102AF2" w:rsidP="00E06A7A">
      <w:pPr>
        <w:ind w:firstLineChars="200" w:firstLine="560"/>
        <w:rPr>
          <w:rFonts w:asciiTheme="minorEastAsia" w:hAnsiTheme="minorEastAsia"/>
          <w:sz w:val="28"/>
          <w:szCs w:val="28"/>
        </w:rPr>
      </w:pPr>
    </w:p>
    <w:p w14:paraId="7E6FDC10" w14:textId="77777777" w:rsidR="005B209F" w:rsidRPr="00721EAD" w:rsidRDefault="00B96046" w:rsidP="00EC4D6A">
      <w:pPr>
        <w:pStyle w:val="2"/>
        <w:rPr>
          <w:b w:val="0"/>
        </w:rPr>
      </w:pPr>
      <w:bookmarkStart w:id="24" w:name="_Toc35088156"/>
      <w:bookmarkStart w:id="25" w:name="_Toc35088920"/>
      <w:bookmarkStart w:id="26" w:name="_Toc37915948"/>
      <w:r w:rsidRPr="00721EAD">
        <w:rPr>
          <w:rFonts w:hint="eastAsia"/>
        </w:rPr>
        <w:lastRenderedPageBreak/>
        <w:t>3.6 产品结构</w:t>
      </w:r>
      <w:bookmarkEnd w:id="24"/>
      <w:bookmarkEnd w:id="25"/>
      <w:bookmarkEnd w:id="26"/>
    </w:p>
    <w:p w14:paraId="245A511E" w14:textId="2420B081" w:rsidR="005B209F" w:rsidRPr="00C53B04" w:rsidRDefault="006A34FA" w:rsidP="00E06A7A">
      <w:pPr>
        <w:ind w:firstLineChars="200" w:firstLine="420"/>
        <w:jc w:val="center"/>
        <w:rPr>
          <w:rFonts w:asciiTheme="minorEastAsia" w:hAnsiTheme="minorEastAsia"/>
          <w:sz w:val="28"/>
          <w:szCs w:val="28"/>
        </w:rPr>
      </w:pPr>
      <w:r>
        <w:rPr>
          <w:noProof/>
        </w:rPr>
        <w:drawing>
          <wp:inline distT="0" distB="0" distL="0" distR="0" wp14:anchorId="1892CD98" wp14:editId="3A80FE45">
            <wp:extent cx="2806700" cy="3277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717" cy="3285944"/>
                    </a:xfrm>
                    <a:prstGeom prst="rect">
                      <a:avLst/>
                    </a:prstGeom>
                  </pic:spPr>
                </pic:pic>
              </a:graphicData>
            </a:graphic>
          </wp:inline>
        </w:drawing>
      </w:r>
      <w:r>
        <w:rPr>
          <w:noProof/>
        </w:rPr>
        <w:t xml:space="preserve"> </w:t>
      </w:r>
    </w:p>
    <w:p w14:paraId="37E6B6C1" w14:textId="5FF1D3B4" w:rsidR="005B209F" w:rsidRPr="00C53B04" w:rsidRDefault="005B209F" w:rsidP="00E06A7A">
      <w:pPr>
        <w:spacing w:afterLines="50" w:after="156"/>
        <w:ind w:firstLineChars="200" w:firstLine="560"/>
        <w:jc w:val="center"/>
        <w:rPr>
          <w:rFonts w:asciiTheme="minorEastAsia" w:hAnsiTheme="minorEastAsia"/>
          <w:sz w:val="28"/>
          <w:szCs w:val="28"/>
        </w:rPr>
      </w:pPr>
    </w:p>
    <w:tbl>
      <w:tblPr>
        <w:tblW w:w="0" w:type="auto"/>
        <w:jc w:val="center"/>
        <w:tblLayout w:type="fixed"/>
        <w:tblLook w:val="04A0" w:firstRow="1" w:lastRow="0" w:firstColumn="1" w:lastColumn="0" w:noHBand="0" w:noVBand="1"/>
      </w:tblPr>
      <w:tblGrid>
        <w:gridCol w:w="4536"/>
        <w:gridCol w:w="4111"/>
      </w:tblGrid>
      <w:tr w:rsidR="006B25CC" w:rsidRPr="00C53B04" w14:paraId="2C029D23" w14:textId="77777777" w:rsidTr="006B25CC">
        <w:trPr>
          <w:jc w:val="center"/>
        </w:trPr>
        <w:tc>
          <w:tcPr>
            <w:tcW w:w="8647" w:type="dxa"/>
            <w:gridSpan w:val="2"/>
            <w:vAlign w:val="center"/>
            <w:hideMark/>
          </w:tcPr>
          <w:p w14:paraId="28FDCF33" w14:textId="11780939" w:rsidR="006B25CC" w:rsidRPr="00C53B04" w:rsidRDefault="006B25CC" w:rsidP="00D730D5">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① 探头</w:t>
            </w:r>
          </w:p>
        </w:tc>
      </w:tr>
      <w:tr w:rsidR="006B25CC" w:rsidRPr="00C53B04" w14:paraId="6AC98BC3" w14:textId="77777777" w:rsidTr="006B25CC">
        <w:trPr>
          <w:jc w:val="center"/>
        </w:trPr>
        <w:tc>
          <w:tcPr>
            <w:tcW w:w="4536" w:type="dxa"/>
            <w:vAlign w:val="center"/>
            <w:hideMark/>
          </w:tcPr>
          <w:p w14:paraId="7B5317BC" w14:textId="13C2C9EB"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② 显示屏</w:t>
            </w:r>
          </w:p>
        </w:tc>
        <w:tc>
          <w:tcPr>
            <w:tcW w:w="4111" w:type="dxa"/>
            <w:vAlign w:val="center"/>
            <w:hideMark/>
          </w:tcPr>
          <w:p w14:paraId="3DC28733" w14:textId="6571BDCA"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③ </w:t>
            </w:r>
            <w:r w:rsidR="006A34FA">
              <w:rPr>
                <w:rFonts w:asciiTheme="minorEastAsia" w:hAnsiTheme="minorEastAsia" w:cs="宋体" w:hint="eastAsia"/>
                <w:sz w:val="28"/>
                <w:szCs w:val="28"/>
              </w:rPr>
              <w:t>显示屏</w:t>
            </w:r>
          </w:p>
        </w:tc>
      </w:tr>
      <w:tr w:rsidR="006B25CC" w:rsidRPr="00C53B04" w14:paraId="697820AA" w14:textId="77777777" w:rsidTr="006B25CC">
        <w:trPr>
          <w:jc w:val="center"/>
        </w:trPr>
        <w:tc>
          <w:tcPr>
            <w:tcW w:w="4536" w:type="dxa"/>
            <w:vAlign w:val="center"/>
            <w:hideMark/>
          </w:tcPr>
          <w:p w14:paraId="5103A8AE" w14:textId="6EDCC893"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④ </w:t>
            </w:r>
            <w:r w:rsidR="006A34FA">
              <w:rPr>
                <w:rFonts w:asciiTheme="minorEastAsia" w:hAnsiTheme="minorEastAsia" w:cs="宋体" w:hint="eastAsia"/>
                <w:sz w:val="28"/>
                <w:szCs w:val="28"/>
              </w:rPr>
              <w:t>设置按钮</w:t>
            </w:r>
          </w:p>
        </w:tc>
        <w:tc>
          <w:tcPr>
            <w:tcW w:w="4111" w:type="dxa"/>
            <w:vAlign w:val="center"/>
            <w:hideMark/>
          </w:tcPr>
          <w:p w14:paraId="146B0A55" w14:textId="0F59865C"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⑤ </w:t>
            </w:r>
            <w:r w:rsidR="006A34FA">
              <w:rPr>
                <w:rFonts w:asciiTheme="minorEastAsia" w:hAnsiTheme="minorEastAsia" w:cs="宋体" w:hint="eastAsia"/>
                <w:sz w:val="28"/>
                <w:szCs w:val="28"/>
              </w:rPr>
              <w:t>记忆按钮</w:t>
            </w:r>
          </w:p>
        </w:tc>
      </w:tr>
      <w:tr w:rsidR="006B25CC" w:rsidRPr="00C53B04" w14:paraId="0ECD861C" w14:textId="77777777" w:rsidTr="006B25CC">
        <w:trPr>
          <w:jc w:val="center"/>
        </w:trPr>
        <w:tc>
          <w:tcPr>
            <w:tcW w:w="4536" w:type="dxa"/>
            <w:vAlign w:val="center"/>
            <w:hideMark/>
          </w:tcPr>
          <w:p w14:paraId="408A0608" w14:textId="527B954D"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⑥ </w:t>
            </w:r>
            <w:r w:rsidR="006A34FA">
              <w:rPr>
                <w:rFonts w:asciiTheme="minorEastAsia" w:hAnsiTheme="minorEastAsia" w:cs="宋体" w:hint="eastAsia"/>
                <w:sz w:val="28"/>
                <w:szCs w:val="28"/>
              </w:rPr>
              <w:t>开始/停止</w:t>
            </w:r>
          </w:p>
        </w:tc>
        <w:tc>
          <w:tcPr>
            <w:tcW w:w="4111" w:type="dxa"/>
            <w:vAlign w:val="center"/>
            <w:hideMark/>
          </w:tcPr>
          <w:p w14:paraId="0A162671" w14:textId="3DF0C3A8" w:rsidR="006B25CC" w:rsidRPr="00C53B04" w:rsidRDefault="006B25CC" w:rsidP="00F10BC4">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⑦ </w:t>
            </w:r>
            <w:r w:rsidR="006A34FA">
              <w:rPr>
                <w:rFonts w:asciiTheme="minorEastAsia" w:hAnsiTheme="minorEastAsia" w:cs="宋体" w:hint="eastAsia"/>
                <w:sz w:val="28"/>
                <w:szCs w:val="28"/>
              </w:rPr>
              <w:t>电池盖</w:t>
            </w:r>
          </w:p>
        </w:tc>
      </w:tr>
      <w:tr w:rsidR="006B25CC" w:rsidRPr="00C53B04" w14:paraId="693920B5" w14:textId="77777777" w:rsidTr="006A34FA">
        <w:trPr>
          <w:jc w:val="center"/>
        </w:trPr>
        <w:tc>
          <w:tcPr>
            <w:tcW w:w="4536" w:type="dxa"/>
            <w:vAlign w:val="center"/>
          </w:tcPr>
          <w:p w14:paraId="7D9E9777" w14:textId="588ED2B4"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p>
        </w:tc>
        <w:tc>
          <w:tcPr>
            <w:tcW w:w="4111" w:type="dxa"/>
            <w:vAlign w:val="center"/>
          </w:tcPr>
          <w:p w14:paraId="4825B261" w14:textId="0D33C242"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p>
        </w:tc>
      </w:tr>
      <w:tr w:rsidR="006B25CC" w:rsidRPr="00C53B04" w14:paraId="0E18321E" w14:textId="77777777" w:rsidTr="006A34FA">
        <w:trPr>
          <w:jc w:val="center"/>
        </w:trPr>
        <w:tc>
          <w:tcPr>
            <w:tcW w:w="4536" w:type="dxa"/>
            <w:vAlign w:val="center"/>
          </w:tcPr>
          <w:p w14:paraId="4FA8A80E" w14:textId="7A3638F3"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p>
        </w:tc>
        <w:tc>
          <w:tcPr>
            <w:tcW w:w="4111" w:type="dxa"/>
            <w:vAlign w:val="center"/>
          </w:tcPr>
          <w:p w14:paraId="1443F4EF" w14:textId="77777777" w:rsidR="006B25CC" w:rsidRPr="00C53B04" w:rsidRDefault="006B25CC" w:rsidP="00E06A7A">
            <w:pPr>
              <w:snapToGrid w:val="0"/>
              <w:spacing w:afterLines="50" w:after="156" w:line="120" w:lineRule="atLeast"/>
              <w:ind w:firstLineChars="200" w:firstLine="560"/>
              <w:rPr>
                <w:rFonts w:asciiTheme="minorEastAsia" w:hAnsiTheme="minorEastAsia" w:cs="宋体"/>
                <w:sz w:val="28"/>
                <w:szCs w:val="28"/>
              </w:rPr>
            </w:pPr>
          </w:p>
        </w:tc>
      </w:tr>
    </w:tbl>
    <w:p w14:paraId="514772B4" w14:textId="77777777" w:rsidR="005B209F" w:rsidRPr="00721EAD" w:rsidRDefault="00B96046" w:rsidP="00EC4D6A">
      <w:pPr>
        <w:pStyle w:val="2"/>
        <w:rPr>
          <w:b w:val="0"/>
        </w:rPr>
      </w:pPr>
      <w:bookmarkStart w:id="27" w:name="_Toc35088157"/>
      <w:bookmarkStart w:id="28" w:name="_Toc35088921"/>
      <w:bookmarkStart w:id="29" w:name="_Toc37915949"/>
      <w:r w:rsidRPr="00721EAD">
        <w:rPr>
          <w:rFonts w:hint="eastAsia"/>
        </w:rPr>
        <w:lastRenderedPageBreak/>
        <w:t>3.7 LED 显示屏说明</w:t>
      </w:r>
      <w:bookmarkEnd w:id="27"/>
      <w:bookmarkEnd w:id="28"/>
      <w:bookmarkEnd w:id="29"/>
    </w:p>
    <w:p w14:paraId="3D083A02" w14:textId="46377A1E" w:rsidR="005B209F" w:rsidRPr="00C53B04" w:rsidRDefault="006A34FA" w:rsidP="00E06A7A">
      <w:pPr>
        <w:ind w:firstLineChars="200" w:firstLine="420"/>
        <w:jc w:val="center"/>
        <w:rPr>
          <w:rFonts w:asciiTheme="minorEastAsia" w:hAnsiTheme="minorEastAsia"/>
          <w:sz w:val="28"/>
          <w:szCs w:val="28"/>
        </w:rPr>
      </w:pPr>
      <w:r>
        <w:rPr>
          <w:noProof/>
        </w:rPr>
        <w:drawing>
          <wp:inline distT="0" distB="0" distL="0" distR="0" wp14:anchorId="58E6C544" wp14:editId="282AAC2E">
            <wp:extent cx="5274310" cy="3526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26155"/>
                    </a:xfrm>
                    <a:prstGeom prst="rect">
                      <a:avLst/>
                    </a:prstGeom>
                  </pic:spPr>
                </pic:pic>
              </a:graphicData>
            </a:graphic>
          </wp:inline>
        </w:drawing>
      </w:r>
      <w:r w:rsidRPr="00C53B04">
        <w:rPr>
          <w:rFonts w:asciiTheme="minorEastAsia" w:hAnsiTheme="minorEastAsia"/>
          <w:noProof/>
          <w:sz w:val="28"/>
          <w:szCs w:val="28"/>
        </w:rPr>
        <w:t xml:space="preserve"> </w:t>
      </w:r>
    </w:p>
    <w:p w14:paraId="7FA637AA" w14:textId="5954B407" w:rsidR="005B209F" w:rsidRPr="00C53B04" w:rsidRDefault="005B209F" w:rsidP="00E06A7A">
      <w:pPr>
        <w:ind w:firstLineChars="200" w:firstLine="560"/>
        <w:jc w:val="center"/>
        <w:rPr>
          <w:rFonts w:asciiTheme="minorEastAsia" w:hAnsiTheme="minorEastAsia"/>
          <w:sz w:val="28"/>
          <w:szCs w:val="28"/>
        </w:rPr>
      </w:pPr>
    </w:p>
    <w:tbl>
      <w:tblPr>
        <w:tblpPr w:leftFromText="180" w:rightFromText="180" w:vertAnchor="text" w:horzAnchor="page" w:tblpX="2456" w:tblpY="86"/>
        <w:tblOverlap w:val="never"/>
        <w:tblW w:w="0" w:type="auto"/>
        <w:tblLayout w:type="fixed"/>
        <w:tblLook w:val="04A0" w:firstRow="1" w:lastRow="0" w:firstColumn="1" w:lastColumn="0" w:noHBand="0" w:noVBand="1"/>
      </w:tblPr>
      <w:tblGrid>
        <w:gridCol w:w="3964"/>
        <w:gridCol w:w="4253"/>
      </w:tblGrid>
      <w:tr w:rsidR="007F7A58" w:rsidRPr="00C53B04" w14:paraId="74929BBD" w14:textId="77777777" w:rsidTr="007F7A58">
        <w:tc>
          <w:tcPr>
            <w:tcW w:w="3964" w:type="dxa"/>
            <w:vAlign w:val="bottom"/>
            <w:hideMark/>
          </w:tcPr>
          <w:p w14:paraId="26B265E7" w14:textId="55F1E87E" w:rsidR="007F7A58" w:rsidRPr="00935F90" w:rsidRDefault="007F7A58" w:rsidP="00935F90">
            <w:pPr>
              <w:pStyle w:val="a5"/>
              <w:numPr>
                <w:ilvl w:val="0"/>
                <w:numId w:val="14"/>
              </w:numPr>
              <w:snapToGrid w:val="0"/>
              <w:spacing w:afterLines="50" w:after="156" w:line="120" w:lineRule="atLeast"/>
              <w:ind w:firstLineChars="0"/>
              <w:rPr>
                <w:rFonts w:asciiTheme="minorEastAsia" w:hAnsiTheme="minorEastAsia" w:cs="宋体"/>
                <w:sz w:val="28"/>
                <w:szCs w:val="28"/>
              </w:rPr>
            </w:pPr>
            <w:r w:rsidRPr="00935F90">
              <w:rPr>
                <w:rFonts w:asciiTheme="minorEastAsia" w:hAnsiTheme="minorEastAsia" w:cs="宋体" w:hint="eastAsia"/>
                <w:sz w:val="28"/>
                <w:szCs w:val="28"/>
              </w:rPr>
              <w:t xml:space="preserve"> </w:t>
            </w:r>
            <w:r w:rsidR="00935F90" w:rsidRPr="00935F90">
              <w:rPr>
                <w:rFonts w:asciiTheme="minorEastAsia" w:hAnsiTheme="minorEastAsia" w:cs="宋体" w:hint="eastAsia"/>
                <w:sz w:val="28"/>
                <w:szCs w:val="28"/>
              </w:rPr>
              <w:t>身体测量</w:t>
            </w:r>
          </w:p>
        </w:tc>
        <w:tc>
          <w:tcPr>
            <w:tcW w:w="4253" w:type="dxa"/>
            <w:vAlign w:val="bottom"/>
            <w:hideMark/>
          </w:tcPr>
          <w:p w14:paraId="24FC0D2F" w14:textId="69E63698" w:rsidR="007F7A58" w:rsidRPr="00C53B04" w:rsidRDefault="007F7A58" w:rsidP="00E06A7A">
            <w:pPr>
              <w:snapToGrid w:val="0"/>
              <w:spacing w:afterLines="50" w:after="156" w:line="120" w:lineRule="atLeast"/>
              <w:ind w:firstLineChars="200" w:firstLine="560"/>
              <w:rPr>
                <w:rFonts w:asciiTheme="minorEastAsia" w:hAnsiTheme="minorEastAsia" w:cs="宋体"/>
                <w:sz w:val="28"/>
                <w:szCs w:val="28"/>
              </w:rPr>
            </w:pPr>
            <w:r w:rsidRPr="00C53B04">
              <w:rPr>
                <w:rFonts w:asciiTheme="minorEastAsia" w:hAnsiTheme="minorEastAsia" w:cs="宋体" w:hint="eastAsia"/>
                <w:sz w:val="28"/>
                <w:szCs w:val="28"/>
              </w:rPr>
              <w:t xml:space="preserve">② </w:t>
            </w:r>
            <w:r w:rsidR="00935F90">
              <w:rPr>
                <w:rFonts w:asciiTheme="minorEastAsia" w:hAnsiTheme="minorEastAsia" w:cs="宋体" w:hint="eastAsia"/>
                <w:sz w:val="28"/>
                <w:szCs w:val="28"/>
              </w:rPr>
              <w:t>物体测量</w:t>
            </w:r>
          </w:p>
        </w:tc>
      </w:tr>
      <w:tr w:rsidR="007F7A58" w:rsidRPr="00C53B04" w14:paraId="68A4EB29" w14:textId="77777777" w:rsidTr="007F7A58">
        <w:tc>
          <w:tcPr>
            <w:tcW w:w="3964" w:type="dxa"/>
            <w:vAlign w:val="bottom"/>
            <w:hideMark/>
          </w:tcPr>
          <w:p w14:paraId="376D8F6E" w14:textId="7F9A5738" w:rsidR="007F7A58" w:rsidRPr="00935F90" w:rsidRDefault="007F7A58" w:rsidP="00935F90">
            <w:pPr>
              <w:pStyle w:val="a5"/>
              <w:numPr>
                <w:ilvl w:val="0"/>
                <w:numId w:val="14"/>
              </w:numPr>
              <w:snapToGrid w:val="0"/>
              <w:spacing w:afterLines="50" w:after="156" w:line="120" w:lineRule="atLeast"/>
              <w:ind w:firstLineChars="0"/>
              <w:rPr>
                <w:rFonts w:asciiTheme="minorEastAsia" w:hAnsiTheme="minorEastAsia" w:cs="宋体"/>
                <w:sz w:val="28"/>
                <w:szCs w:val="28"/>
              </w:rPr>
            </w:pPr>
            <w:r w:rsidRPr="00935F90">
              <w:rPr>
                <w:rFonts w:asciiTheme="minorEastAsia" w:hAnsiTheme="minorEastAsia" w:cs="宋体" w:hint="eastAsia"/>
                <w:sz w:val="28"/>
                <w:szCs w:val="28"/>
              </w:rPr>
              <w:t xml:space="preserve"> </w:t>
            </w:r>
            <w:r w:rsidR="00935F90" w:rsidRPr="00935F90">
              <w:rPr>
                <w:rFonts w:asciiTheme="minorEastAsia" w:hAnsiTheme="minorEastAsia" w:cs="宋体" w:hint="eastAsia"/>
                <w:sz w:val="28"/>
                <w:szCs w:val="28"/>
              </w:rPr>
              <w:t>记忆模式</w:t>
            </w:r>
          </w:p>
        </w:tc>
        <w:tc>
          <w:tcPr>
            <w:tcW w:w="4253" w:type="dxa"/>
            <w:vAlign w:val="bottom"/>
            <w:hideMark/>
          </w:tcPr>
          <w:p w14:paraId="01244CDA" w14:textId="217024D1" w:rsidR="007F7A58" w:rsidRPr="00935F90" w:rsidRDefault="007F7A58" w:rsidP="00935F90">
            <w:pPr>
              <w:pStyle w:val="a5"/>
              <w:numPr>
                <w:ilvl w:val="0"/>
                <w:numId w:val="14"/>
              </w:numPr>
              <w:snapToGrid w:val="0"/>
              <w:spacing w:afterLines="50" w:after="156" w:line="120" w:lineRule="atLeast"/>
              <w:ind w:firstLineChars="0"/>
              <w:rPr>
                <w:rFonts w:asciiTheme="minorEastAsia" w:hAnsiTheme="minorEastAsia" w:cs="宋体"/>
                <w:sz w:val="28"/>
                <w:szCs w:val="28"/>
              </w:rPr>
            </w:pPr>
            <w:r w:rsidRPr="00935F90">
              <w:rPr>
                <w:rFonts w:asciiTheme="minorEastAsia" w:hAnsiTheme="minorEastAsia" w:cs="宋体" w:hint="eastAsia"/>
                <w:sz w:val="28"/>
                <w:szCs w:val="28"/>
              </w:rPr>
              <w:t xml:space="preserve"> </w:t>
            </w:r>
            <w:r w:rsidR="00935F90" w:rsidRPr="00935F90">
              <w:rPr>
                <w:rFonts w:asciiTheme="minorEastAsia" w:hAnsiTheme="minorEastAsia" w:cs="宋体" w:hint="eastAsia"/>
                <w:sz w:val="28"/>
                <w:szCs w:val="28"/>
              </w:rPr>
              <w:t>温度度数</w:t>
            </w:r>
          </w:p>
        </w:tc>
      </w:tr>
      <w:tr w:rsidR="007F7A58" w:rsidRPr="00C53B04" w14:paraId="48037333" w14:textId="77777777" w:rsidTr="007F7A58">
        <w:trPr>
          <w:trHeight w:val="278"/>
        </w:trPr>
        <w:tc>
          <w:tcPr>
            <w:tcW w:w="3964" w:type="dxa"/>
            <w:vAlign w:val="bottom"/>
            <w:hideMark/>
          </w:tcPr>
          <w:p w14:paraId="19DE64EE" w14:textId="6007BFBA" w:rsidR="007F7A58" w:rsidRPr="00935F90" w:rsidRDefault="00F42F72" w:rsidP="00935F90">
            <w:pPr>
              <w:pStyle w:val="a5"/>
              <w:numPr>
                <w:ilvl w:val="0"/>
                <w:numId w:val="14"/>
              </w:numPr>
              <w:snapToGrid w:val="0"/>
              <w:spacing w:afterLines="50" w:after="156" w:line="120" w:lineRule="atLeast"/>
              <w:ind w:firstLineChars="0"/>
              <w:rPr>
                <w:rFonts w:asciiTheme="minorEastAsia" w:hAnsiTheme="minorEastAsia" w:cs="宋体"/>
                <w:sz w:val="28"/>
                <w:szCs w:val="28"/>
              </w:rPr>
            </w:pPr>
            <w:r w:rsidRPr="00935F90">
              <w:rPr>
                <w:rFonts w:asciiTheme="minorEastAsia" w:hAnsiTheme="minorEastAsia" w:cs="宋体" w:hint="eastAsia"/>
                <w:sz w:val="28"/>
                <w:szCs w:val="28"/>
              </w:rPr>
              <w:t xml:space="preserve"> </w:t>
            </w:r>
            <w:r w:rsidR="00935F90" w:rsidRPr="00935F90">
              <w:rPr>
                <w:rFonts w:asciiTheme="minorEastAsia" w:hAnsiTheme="minorEastAsia" w:cs="宋体" w:hint="eastAsia"/>
                <w:sz w:val="28"/>
                <w:szCs w:val="28"/>
              </w:rPr>
              <w:t>温度单位</w:t>
            </w:r>
          </w:p>
        </w:tc>
        <w:tc>
          <w:tcPr>
            <w:tcW w:w="4253" w:type="dxa"/>
            <w:vAlign w:val="bottom"/>
            <w:hideMark/>
          </w:tcPr>
          <w:p w14:paraId="03D2C605" w14:textId="66256751" w:rsidR="007F7A58" w:rsidRPr="00935F90" w:rsidRDefault="00FB7856" w:rsidP="00935F90">
            <w:pPr>
              <w:pStyle w:val="a5"/>
              <w:numPr>
                <w:ilvl w:val="0"/>
                <w:numId w:val="14"/>
              </w:numPr>
              <w:snapToGrid w:val="0"/>
              <w:spacing w:afterLines="50" w:after="156" w:line="120" w:lineRule="atLeast"/>
              <w:ind w:firstLineChars="0"/>
              <w:rPr>
                <w:rFonts w:asciiTheme="minorEastAsia" w:hAnsiTheme="minorEastAsia" w:cs="宋体"/>
                <w:sz w:val="28"/>
                <w:szCs w:val="28"/>
              </w:rPr>
            </w:pPr>
            <w:r w:rsidRPr="00935F90">
              <w:rPr>
                <w:rFonts w:asciiTheme="minorEastAsia" w:hAnsiTheme="minorEastAsia" w:cs="宋体" w:hint="eastAsia"/>
                <w:sz w:val="28"/>
                <w:szCs w:val="28"/>
              </w:rPr>
              <w:t xml:space="preserve"> </w:t>
            </w:r>
            <w:r w:rsidR="00935F90" w:rsidRPr="00935F90">
              <w:rPr>
                <w:rFonts w:asciiTheme="minorEastAsia" w:hAnsiTheme="minorEastAsia" w:cs="宋体" w:hint="eastAsia"/>
                <w:sz w:val="28"/>
                <w:szCs w:val="28"/>
              </w:rPr>
              <w:t>低电量</w:t>
            </w:r>
            <w:r w:rsidR="00935F90">
              <w:rPr>
                <w:rFonts w:asciiTheme="minorEastAsia" w:hAnsiTheme="minorEastAsia" w:cs="宋体" w:hint="eastAsia"/>
                <w:sz w:val="28"/>
                <w:szCs w:val="28"/>
              </w:rPr>
              <w:t>提示</w:t>
            </w:r>
          </w:p>
        </w:tc>
      </w:tr>
    </w:tbl>
    <w:p w14:paraId="095FBE2F" w14:textId="77777777" w:rsidR="009274C6" w:rsidRPr="00721EAD" w:rsidRDefault="0097734E" w:rsidP="00EC4D6A">
      <w:pPr>
        <w:pStyle w:val="2"/>
        <w:rPr>
          <w:b w:val="0"/>
        </w:rPr>
      </w:pPr>
      <w:bookmarkStart w:id="30" w:name="_Toc35088158"/>
      <w:bookmarkStart w:id="31" w:name="_Toc35088922"/>
      <w:bookmarkStart w:id="32" w:name="_Toc37915950"/>
      <w:r w:rsidRPr="00721EAD">
        <w:t>3.8</w:t>
      </w:r>
      <w:r w:rsidR="00B96046" w:rsidRPr="00721EAD">
        <w:rPr>
          <w:rFonts w:hint="eastAsia"/>
        </w:rPr>
        <w:t>.</w:t>
      </w:r>
      <w:r w:rsidR="009274C6" w:rsidRPr="00721EAD">
        <w:rPr>
          <w:rFonts w:hint="eastAsia"/>
        </w:rPr>
        <w:t>产品技术参数</w:t>
      </w:r>
      <w:bookmarkEnd w:id="30"/>
      <w:bookmarkEnd w:id="31"/>
      <w:bookmarkEnd w:id="32"/>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5103"/>
      </w:tblGrid>
      <w:tr w:rsidR="004651DD" w:rsidRPr="00C53B04" w14:paraId="15D87C12"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390FC646"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产品名称</w:t>
            </w:r>
          </w:p>
        </w:tc>
        <w:tc>
          <w:tcPr>
            <w:tcW w:w="5103" w:type="dxa"/>
            <w:tcBorders>
              <w:top w:val="single" w:sz="4" w:space="0" w:color="auto"/>
              <w:left w:val="single" w:sz="4" w:space="0" w:color="auto"/>
              <w:bottom w:val="single" w:sz="4" w:space="0" w:color="auto"/>
              <w:right w:val="single" w:sz="4" w:space="0" w:color="auto"/>
            </w:tcBorders>
            <w:hideMark/>
          </w:tcPr>
          <w:p w14:paraId="2D3643EC" w14:textId="3C2D7520" w:rsidR="004651DD" w:rsidRPr="00B072A7" w:rsidRDefault="004651DD" w:rsidP="0026623A">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红外体温计</w:t>
            </w:r>
          </w:p>
        </w:tc>
      </w:tr>
      <w:tr w:rsidR="004651DD" w:rsidRPr="00C53B04" w14:paraId="2B527A64"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2D1C6F05"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产品型号</w:t>
            </w:r>
          </w:p>
        </w:tc>
        <w:tc>
          <w:tcPr>
            <w:tcW w:w="5103" w:type="dxa"/>
            <w:tcBorders>
              <w:top w:val="single" w:sz="4" w:space="0" w:color="auto"/>
              <w:left w:val="single" w:sz="4" w:space="0" w:color="auto"/>
              <w:bottom w:val="single" w:sz="4" w:space="0" w:color="auto"/>
              <w:right w:val="single" w:sz="4" w:space="0" w:color="auto"/>
            </w:tcBorders>
            <w:hideMark/>
          </w:tcPr>
          <w:p w14:paraId="36DBDA4D" w14:textId="32D48C42" w:rsidR="004651DD" w:rsidRPr="00B072A7" w:rsidRDefault="00935F90" w:rsidP="00102AF2">
            <w:pPr>
              <w:snapToGrid w:val="0"/>
              <w:spacing w:line="100" w:lineRule="atLeast"/>
              <w:jc w:val="left"/>
              <w:rPr>
                <w:rFonts w:asciiTheme="minorEastAsia" w:hAnsiTheme="minorEastAsia"/>
                <w:sz w:val="28"/>
                <w:szCs w:val="28"/>
              </w:rPr>
            </w:pPr>
            <w:r>
              <w:rPr>
                <w:rFonts w:asciiTheme="minorEastAsia" w:hAnsiTheme="minorEastAsia" w:hint="eastAsia"/>
                <w:sz w:val="28"/>
                <w:szCs w:val="28"/>
              </w:rPr>
              <w:t>T</w:t>
            </w:r>
            <w:r>
              <w:rPr>
                <w:rFonts w:asciiTheme="minorEastAsia" w:hAnsiTheme="minorEastAsia"/>
                <w:sz w:val="28"/>
                <w:szCs w:val="28"/>
              </w:rPr>
              <w:t>01</w:t>
            </w:r>
          </w:p>
        </w:tc>
      </w:tr>
      <w:tr w:rsidR="004651DD" w:rsidRPr="00C53B04" w14:paraId="3729FE73"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162E0D92"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电源</w:t>
            </w:r>
          </w:p>
        </w:tc>
        <w:tc>
          <w:tcPr>
            <w:tcW w:w="5103" w:type="dxa"/>
            <w:tcBorders>
              <w:top w:val="single" w:sz="4" w:space="0" w:color="auto"/>
              <w:left w:val="single" w:sz="4" w:space="0" w:color="auto"/>
              <w:bottom w:val="single" w:sz="4" w:space="0" w:color="auto"/>
              <w:right w:val="single" w:sz="4" w:space="0" w:color="auto"/>
            </w:tcBorders>
            <w:hideMark/>
          </w:tcPr>
          <w:p w14:paraId="7FCB5933" w14:textId="77777777" w:rsidR="004651DD" w:rsidRPr="00B072A7" w:rsidRDefault="004651DD" w:rsidP="009F2B8A">
            <w:pPr>
              <w:snapToGrid w:val="0"/>
              <w:spacing w:line="100" w:lineRule="atLeast"/>
              <w:jc w:val="left"/>
              <w:rPr>
                <w:rFonts w:asciiTheme="minorEastAsia" w:hAnsiTheme="minorEastAsia"/>
                <w:sz w:val="28"/>
                <w:szCs w:val="28"/>
              </w:rPr>
            </w:pPr>
            <w:r w:rsidRPr="00B072A7">
              <w:rPr>
                <w:rFonts w:asciiTheme="minorEastAsia" w:hAnsiTheme="minorEastAsia"/>
                <w:sz w:val="28"/>
                <w:szCs w:val="28"/>
              </w:rPr>
              <w:t>DC</w:t>
            </w:r>
            <w:r w:rsidR="009F2B8A">
              <w:rPr>
                <w:rFonts w:asciiTheme="minorEastAsia" w:hAnsiTheme="minorEastAsia"/>
                <w:sz w:val="28"/>
                <w:szCs w:val="28"/>
              </w:rPr>
              <w:t xml:space="preserve"> </w:t>
            </w:r>
            <w:r w:rsidRPr="00B072A7">
              <w:rPr>
                <w:rFonts w:asciiTheme="minorEastAsia" w:hAnsiTheme="minorEastAsia"/>
                <w:sz w:val="28"/>
                <w:szCs w:val="28"/>
              </w:rPr>
              <w:t>3.0V (AAA</w:t>
            </w:r>
            <w:r w:rsidRPr="00B072A7">
              <w:rPr>
                <w:rFonts w:asciiTheme="minorEastAsia" w:hAnsiTheme="minorEastAsia" w:hint="eastAsia"/>
                <w:sz w:val="28"/>
                <w:szCs w:val="28"/>
              </w:rPr>
              <w:t>电池</w:t>
            </w:r>
            <w:r w:rsidRPr="00B072A7">
              <w:rPr>
                <w:rFonts w:asciiTheme="minorEastAsia" w:hAnsiTheme="minorEastAsia"/>
                <w:sz w:val="28"/>
                <w:szCs w:val="28"/>
              </w:rPr>
              <w:t>*2)</w:t>
            </w:r>
          </w:p>
        </w:tc>
      </w:tr>
      <w:tr w:rsidR="004651DD" w:rsidRPr="00C53B04" w14:paraId="7A8EC4CE"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6113649B"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电池寿命</w:t>
            </w:r>
          </w:p>
        </w:tc>
        <w:tc>
          <w:tcPr>
            <w:tcW w:w="5103" w:type="dxa"/>
            <w:tcBorders>
              <w:top w:val="single" w:sz="4" w:space="0" w:color="auto"/>
              <w:left w:val="single" w:sz="4" w:space="0" w:color="auto"/>
              <w:bottom w:val="single" w:sz="4" w:space="0" w:color="auto"/>
              <w:right w:val="single" w:sz="4" w:space="0" w:color="auto"/>
            </w:tcBorders>
            <w:hideMark/>
          </w:tcPr>
          <w:p w14:paraId="40077E8D" w14:textId="5F211F8C"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超过</w:t>
            </w:r>
            <w:r w:rsidRPr="00B072A7">
              <w:rPr>
                <w:rFonts w:asciiTheme="minorEastAsia" w:hAnsiTheme="minorEastAsia"/>
                <w:sz w:val="28"/>
                <w:szCs w:val="28"/>
              </w:rPr>
              <w:t xml:space="preserve"> </w:t>
            </w:r>
            <w:r w:rsidR="00935F90">
              <w:rPr>
                <w:rFonts w:asciiTheme="minorEastAsia" w:hAnsiTheme="minorEastAsia"/>
                <w:sz w:val="28"/>
                <w:szCs w:val="28"/>
              </w:rPr>
              <w:t>300</w:t>
            </w:r>
            <w:r w:rsidRPr="00B072A7">
              <w:rPr>
                <w:rFonts w:asciiTheme="minorEastAsia" w:hAnsiTheme="minorEastAsia" w:hint="eastAsia"/>
                <w:sz w:val="28"/>
                <w:szCs w:val="28"/>
              </w:rPr>
              <w:t>次测量</w:t>
            </w:r>
          </w:p>
        </w:tc>
      </w:tr>
      <w:tr w:rsidR="004651DD" w:rsidRPr="00C53B04" w14:paraId="46E32B0D"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hideMark/>
          </w:tcPr>
          <w:p w14:paraId="52210E04"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低电提示符</w:t>
            </w:r>
          </w:p>
        </w:tc>
        <w:tc>
          <w:tcPr>
            <w:tcW w:w="5103" w:type="dxa"/>
            <w:tcBorders>
              <w:top w:val="single" w:sz="4" w:space="0" w:color="auto"/>
              <w:left w:val="single" w:sz="4" w:space="0" w:color="auto"/>
              <w:bottom w:val="single" w:sz="4" w:space="0" w:color="auto"/>
              <w:right w:val="single" w:sz="4" w:space="0" w:color="auto"/>
            </w:tcBorders>
            <w:hideMark/>
          </w:tcPr>
          <w:p w14:paraId="5923A0F8" w14:textId="3F459325" w:rsidR="004651DD" w:rsidRPr="00B072A7" w:rsidRDefault="004651DD" w:rsidP="005B482A">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当电压低于</w:t>
            </w:r>
            <w:r w:rsidRPr="00B072A7">
              <w:rPr>
                <w:rFonts w:asciiTheme="minorEastAsia" w:hAnsiTheme="minorEastAsia"/>
                <w:sz w:val="28"/>
                <w:szCs w:val="28"/>
              </w:rPr>
              <w:t>2.</w:t>
            </w:r>
            <w:del w:id="33" w:author="JHS-YEQING" w:date="2020-06-17T10:17:00Z">
              <w:r w:rsidRPr="00B072A7" w:rsidDel="005B482A">
                <w:rPr>
                  <w:rFonts w:asciiTheme="minorEastAsia" w:hAnsiTheme="minorEastAsia"/>
                  <w:sz w:val="28"/>
                  <w:szCs w:val="28"/>
                </w:rPr>
                <w:delText>6V</w:delText>
              </w:r>
            </w:del>
            <w:ins w:id="34" w:author="JHS-YEQING" w:date="2020-06-17T10:17:00Z">
              <w:r w:rsidR="005B482A">
                <w:rPr>
                  <w:rFonts w:asciiTheme="minorEastAsia" w:hAnsiTheme="minorEastAsia"/>
                  <w:sz w:val="28"/>
                  <w:szCs w:val="28"/>
                </w:rPr>
                <w:t>5</w:t>
              </w:r>
              <w:r w:rsidR="005B482A" w:rsidRPr="00B072A7">
                <w:rPr>
                  <w:rFonts w:asciiTheme="minorEastAsia" w:hAnsiTheme="minorEastAsia"/>
                  <w:sz w:val="28"/>
                  <w:szCs w:val="28"/>
                </w:rPr>
                <w:t>V</w:t>
              </w:r>
            </w:ins>
            <w:r w:rsidRPr="00B072A7">
              <w:rPr>
                <w:rFonts w:asciiTheme="minorEastAsia" w:hAnsiTheme="minorEastAsia"/>
                <w:sz w:val="28"/>
                <w:szCs w:val="28"/>
              </w:rPr>
              <w:sym w:font="Symbol" w:char="F0B1"/>
            </w:r>
            <w:r w:rsidRPr="00B072A7">
              <w:rPr>
                <w:rFonts w:asciiTheme="minorEastAsia" w:hAnsiTheme="minorEastAsia"/>
                <w:sz w:val="28"/>
                <w:szCs w:val="28"/>
              </w:rPr>
              <w:t>0.</w:t>
            </w:r>
            <w:r w:rsidR="00133890">
              <w:rPr>
                <w:rFonts w:asciiTheme="minorEastAsia" w:hAnsiTheme="minorEastAsia"/>
                <w:sz w:val="28"/>
                <w:szCs w:val="28"/>
              </w:rPr>
              <w:t>2</w:t>
            </w:r>
            <w:r w:rsidRPr="00B072A7">
              <w:rPr>
                <w:rFonts w:asciiTheme="minorEastAsia" w:hAnsiTheme="minorEastAsia"/>
                <w:sz w:val="28"/>
                <w:szCs w:val="28"/>
              </w:rPr>
              <w:t>V</w:t>
            </w:r>
            <w:r w:rsidRPr="00B072A7">
              <w:rPr>
                <w:rFonts w:asciiTheme="minorEastAsia" w:hAnsiTheme="minorEastAsia" w:hint="eastAsia"/>
                <w:sz w:val="28"/>
                <w:szCs w:val="28"/>
              </w:rPr>
              <w:t>时出现在屏幕上</w:t>
            </w:r>
          </w:p>
        </w:tc>
      </w:tr>
      <w:tr w:rsidR="004651DD" w:rsidRPr="00C53B04" w14:paraId="37FE6A88"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13F76D37"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测量模式</w:t>
            </w:r>
          </w:p>
        </w:tc>
        <w:tc>
          <w:tcPr>
            <w:tcW w:w="5103" w:type="dxa"/>
            <w:tcBorders>
              <w:top w:val="single" w:sz="4" w:space="0" w:color="auto"/>
              <w:left w:val="single" w:sz="4" w:space="0" w:color="auto"/>
              <w:bottom w:val="single" w:sz="4" w:space="0" w:color="auto"/>
              <w:right w:val="single" w:sz="4" w:space="0" w:color="auto"/>
            </w:tcBorders>
            <w:hideMark/>
          </w:tcPr>
          <w:p w14:paraId="16258224" w14:textId="77777777" w:rsidR="004651DD" w:rsidRPr="00B072A7" w:rsidRDefault="004651DD" w:rsidP="00D730D5">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额头</w:t>
            </w:r>
          </w:p>
        </w:tc>
      </w:tr>
      <w:tr w:rsidR="004651DD" w:rsidRPr="00C53B04" w14:paraId="71120942"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3649B9E0"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测量时间</w:t>
            </w:r>
          </w:p>
        </w:tc>
        <w:tc>
          <w:tcPr>
            <w:tcW w:w="5103" w:type="dxa"/>
            <w:tcBorders>
              <w:top w:val="single" w:sz="4" w:space="0" w:color="auto"/>
              <w:left w:val="single" w:sz="4" w:space="0" w:color="auto"/>
              <w:bottom w:val="single" w:sz="4" w:space="0" w:color="auto"/>
              <w:right w:val="single" w:sz="4" w:space="0" w:color="auto"/>
            </w:tcBorders>
            <w:hideMark/>
          </w:tcPr>
          <w:p w14:paraId="456C9161" w14:textId="77777777" w:rsidR="004651DD" w:rsidRPr="00B072A7" w:rsidRDefault="004651DD" w:rsidP="00102AF2">
            <w:pPr>
              <w:tabs>
                <w:tab w:val="left" w:pos="2136"/>
              </w:tabs>
              <w:snapToGrid w:val="0"/>
              <w:spacing w:line="100" w:lineRule="atLeast"/>
              <w:jc w:val="left"/>
              <w:rPr>
                <w:rFonts w:asciiTheme="minorEastAsia" w:hAnsiTheme="minorEastAsia"/>
                <w:sz w:val="28"/>
                <w:szCs w:val="28"/>
              </w:rPr>
            </w:pPr>
            <w:r w:rsidRPr="00B072A7">
              <w:rPr>
                <w:rFonts w:asciiTheme="minorEastAsia" w:hAnsiTheme="minorEastAsia"/>
                <w:sz w:val="28"/>
                <w:szCs w:val="28"/>
              </w:rPr>
              <w:t>1</w:t>
            </w:r>
            <w:r w:rsidRPr="00B072A7">
              <w:rPr>
                <w:rFonts w:asciiTheme="minorEastAsia" w:hAnsiTheme="minorEastAsia" w:hint="eastAsia"/>
                <w:sz w:val="28"/>
                <w:szCs w:val="28"/>
              </w:rPr>
              <w:t>秒</w:t>
            </w:r>
            <w:r w:rsidRPr="00B072A7">
              <w:rPr>
                <w:rFonts w:asciiTheme="minorEastAsia" w:hAnsiTheme="minorEastAsia"/>
                <w:sz w:val="28"/>
                <w:szCs w:val="28"/>
              </w:rPr>
              <w:tab/>
            </w:r>
          </w:p>
        </w:tc>
      </w:tr>
      <w:tr w:rsidR="004651DD" w:rsidRPr="00C53B04" w14:paraId="2C758969"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5BFA0CB4"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温度单位</w:t>
            </w:r>
          </w:p>
        </w:tc>
        <w:tc>
          <w:tcPr>
            <w:tcW w:w="5103" w:type="dxa"/>
            <w:tcBorders>
              <w:top w:val="single" w:sz="4" w:space="0" w:color="auto"/>
              <w:left w:val="single" w:sz="4" w:space="0" w:color="auto"/>
              <w:bottom w:val="single" w:sz="4" w:space="0" w:color="auto"/>
              <w:right w:val="single" w:sz="4" w:space="0" w:color="auto"/>
            </w:tcBorders>
            <w:hideMark/>
          </w:tcPr>
          <w:p w14:paraId="22C64C9B" w14:textId="77777777" w:rsidR="004651DD" w:rsidRPr="00B072A7" w:rsidRDefault="004651DD" w:rsidP="00102AF2">
            <w:pPr>
              <w:snapToGrid w:val="0"/>
              <w:spacing w:line="100" w:lineRule="atLeast"/>
              <w:rPr>
                <w:rFonts w:asciiTheme="minorEastAsia" w:hAnsiTheme="minorEastAsia"/>
                <w:sz w:val="28"/>
                <w:szCs w:val="28"/>
              </w:rPr>
            </w:pPr>
            <w:r w:rsidRPr="00B072A7">
              <w:rPr>
                <w:rFonts w:asciiTheme="minorEastAsia" w:hAnsiTheme="minorEastAsia" w:hint="eastAsia"/>
                <w:sz w:val="28"/>
                <w:szCs w:val="28"/>
              </w:rPr>
              <w:t>摄氏度</w:t>
            </w:r>
            <w:r w:rsidRPr="00B072A7">
              <w:rPr>
                <w:rFonts w:asciiTheme="minorEastAsia" w:hAnsiTheme="minorEastAsia" w:cs="微软雅黑" w:hint="eastAsia"/>
                <w:sz w:val="28"/>
                <w:szCs w:val="28"/>
              </w:rPr>
              <w:t>℃</w:t>
            </w:r>
            <w:r w:rsidRPr="00B072A7">
              <w:rPr>
                <w:rFonts w:asciiTheme="minorEastAsia" w:hAnsiTheme="minorEastAsia" w:hint="eastAsia"/>
                <w:sz w:val="28"/>
                <w:szCs w:val="28"/>
              </w:rPr>
              <w:t>和华氏度</w:t>
            </w:r>
            <w:r w:rsidRPr="00B072A7">
              <w:rPr>
                <w:rFonts w:asciiTheme="minorEastAsia" w:hAnsiTheme="minorEastAsia" w:cs="微软雅黑" w:hint="eastAsia"/>
                <w:sz w:val="28"/>
                <w:szCs w:val="28"/>
              </w:rPr>
              <w:t>℉</w:t>
            </w:r>
            <w:r w:rsidRPr="00B072A7">
              <w:rPr>
                <w:rFonts w:asciiTheme="minorEastAsia" w:hAnsiTheme="minorEastAsia" w:hint="eastAsia"/>
                <w:sz w:val="28"/>
                <w:szCs w:val="28"/>
              </w:rPr>
              <w:t>，可转换</w:t>
            </w:r>
          </w:p>
        </w:tc>
      </w:tr>
      <w:tr w:rsidR="004651DD" w:rsidRPr="00C53B04" w14:paraId="744B6382"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34255657"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测量范围</w:t>
            </w:r>
          </w:p>
        </w:tc>
        <w:tc>
          <w:tcPr>
            <w:tcW w:w="5103" w:type="dxa"/>
            <w:tcBorders>
              <w:top w:val="single" w:sz="4" w:space="0" w:color="auto"/>
              <w:left w:val="single" w:sz="4" w:space="0" w:color="auto"/>
              <w:bottom w:val="single" w:sz="4" w:space="0" w:color="auto"/>
              <w:right w:val="single" w:sz="4" w:space="0" w:color="auto"/>
            </w:tcBorders>
            <w:hideMark/>
          </w:tcPr>
          <w:p w14:paraId="176E0F3D" w14:textId="77777777" w:rsidR="004651DD" w:rsidRPr="00B072A7" w:rsidRDefault="004651DD" w:rsidP="007812CD">
            <w:pPr>
              <w:snapToGrid w:val="0"/>
              <w:spacing w:line="100" w:lineRule="atLeast"/>
              <w:jc w:val="left"/>
              <w:rPr>
                <w:rFonts w:asciiTheme="minorEastAsia" w:hAnsiTheme="minorEastAsia"/>
                <w:sz w:val="28"/>
                <w:szCs w:val="28"/>
              </w:rPr>
            </w:pPr>
            <w:r w:rsidRPr="00B072A7">
              <w:rPr>
                <w:rFonts w:asciiTheme="minorEastAsia" w:hAnsiTheme="minorEastAsia"/>
                <w:sz w:val="28"/>
                <w:szCs w:val="28"/>
              </w:rPr>
              <w:t>32.0</w:t>
            </w:r>
            <w:r w:rsidRPr="00B072A7">
              <w:rPr>
                <w:rFonts w:asciiTheme="minorEastAsia" w:hAnsiTheme="minorEastAsia" w:cs="微软雅黑" w:hint="eastAsia"/>
                <w:sz w:val="28"/>
                <w:szCs w:val="28"/>
              </w:rPr>
              <w:t>℃</w:t>
            </w:r>
            <w:r w:rsidR="007812CD">
              <w:rPr>
                <w:rFonts w:asciiTheme="minorEastAsia" w:hAnsiTheme="minorEastAsia" w:cs="微软雅黑" w:hint="eastAsia"/>
                <w:sz w:val="28"/>
                <w:szCs w:val="28"/>
              </w:rPr>
              <w:t>-</w:t>
            </w:r>
            <w:r w:rsidRPr="00B072A7">
              <w:rPr>
                <w:rFonts w:asciiTheme="minorEastAsia" w:hAnsiTheme="minorEastAsia"/>
                <w:sz w:val="28"/>
                <w:szCs w:val="28"/>
              </w:rPr>
              <w:t>4</w:t>
            </w:r>
            <w:r w:rsidR="00E85AED">
              <w:rPr>
                <w:rFonts w:asciiTheme="minorEastAsia" w:hAnsiTheme="minorEastAsia"/>
                <w:sz w:val="28"/>
                <w:szCs w:val="28"/>
              </w:rPr>
              <w:t>3</w:t>
            </w:r>
            <w:r w:rsidR="00C57EC5">
              <w:rPr>
                <w:rFonts w:asciiTheme="minorEastAsia" w:hAnsiTheme="minorEastAsia" w:hint="eastAsia"/>
                <w:sz w:val="28"/>
                <w:szCs w:val="28"/>
              </w:rPr>
              <w:t>.</w:t>
            </w:r>
            <w:r w:rsidR="00C57EC5">
              <w:rPr>
                <w:rFonts w:asciiTheme="minorEastAsia" w:hAnsiTheme="minorEastAsia"/>
                <w:sz w:val="28"/>
                <w:szCs w:val="28"/>
              </w:rPr>
              <w:t>0</w:t>
            </w:r>
            <w:r w:rsidRPr="00B072A7">
              <w:rPr>
                <w:rFonts w:asciiTheme="minorEastAsia" w:hAnsiTheme="minorEastAsia" w:cs="微软雅黑" w:hint="eastAsia"/>
                <w:sz w:val="28"/>
                <w:szCs w:val="28"/>
              </w:rPr>
              <w:t>℃</w:t>
            </w:r>
          </w:p>
        </w:tc>
      </w:tr>
      <w:tr w:rsidR="004651DD" w:rsidRPr="00C53B04" w14:paraId="3FD7F50F"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0B3575F4"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准确性</w:t>
            </w:r>
          </w:p>
        </w:tc>
        <w:tc>
          <w:tcPr>
            <w:tcW w:w="5103" w:type="dxa"/>
            <w:tcBorders>
              <w:top w:val="single" w:sz="4" w:space="0" w:color="auto"/>
              <w:left w:val="single" w:sz="4" w:space="0" w:color="auto"/>
              <w:bottom w:val="single" w:sz="4" w:space="0" w:color="auto"/>
              <w:right w:val="single" w:sz="4" w:space="0" w:color="auto"/>
            </w:tcBorders>
            <w:hideMark/>
          </w:tcPr>
          <w:p w14:paraId="1CFAD1B5" w14:textId="0CACD5C0" w:rsidR="004651DD" w:rsidRDefault="007812CD" w:rsidP="00E5664E">
            <w:pPr>
              <w:snapToGrid w:val="0"/>
              <w:spacing w:line="100" w:lineRule="atLeast"/>
              <w:jc w:val="left"/>
              <w:rPr>
                <w:rFonts w:asciiTheme="minorEastAsia" w:hAnsiTheme="minorEastAsia" w:cs="微软雅黑"/>
                <w:sz w:val="28"/>
                <w:szCs w:val="28"/>
              </w:rPr>
            </w:pPr>
            <w:r>
              <w:rPr>
                <w:rFonts w:asciiTheme="minorEastAsia" w:hAnsiTheme="minorEastAsia" w:hint="eastAsia"/>
                <w:sz w:val="28"/>
                <w:szCs w:val="28"/>
              </w:rPr>
              <w:t>在</w:t>
            </w:r>
            <w:del w:id="35" w:author="JHS-YEQING" w:date="2020-06-17T10:19:00Z">
              <w:r w:rsidR="00E5664E" w:rsidRPr="00E5664E" w:rsidDel="005B482A">
                <w:rPr>
                  <w:rFonts w:asciiTheme="minorEastAsia" w:hAnsiTheme="minorEastAsia" w:hint="eastAsia"/>
                  <w:sz w:val="28"/>
                  <w:szCs w:val="28"/>
                </w:rPr>
                <w:delText>3</w:delText>
              </w:r>
              <w:r w:rsidR="00935F90" w:rsidDel="005B482A">
                <w:rPr>
                  <w:rFonts w:asciiTheme="minorEastAsia" w:hAnsiTheme="minorEastAsia"/>
                  <w:sz w:val="28"/>
                  <w:szCs w:val="28"/>
                </w:rPr>
                <w:delText>6</w:delText>
              </w:r>
            </w:del>
            <w:ins w:id="36" w:author="JHS-YEQING" w:date="2020-06-17T10:19:00Z">
              <w:r w:rsidR="005B482A" w:rsidRPr="00E5664E">
                <w:rPr>
                  <w:rFonts w:asciiTheme="minorEastAsia" w:hAnsiTheme="minorEastAsia" w:hint="eastAsia"/>
                  <w:sz w:val="28"/>
                  <w:szCs w:val="28"/>
                </w:rPr>
                <w:t>3</w:t>
              </w:r>
              <w:r w:rsidR="005B482A">
                <w:rPr>
                  <w:rFonts w:asciiTheme="minorEastAsia" w:hAnsiTheme="minorEastAsia"/>
                  <w:sz w:val="28"/>
                  <w:szCs w:val="28"/>
                </w:rPr>
                <w:t>5</w:t>
              </w:r>
            </w:ins>
            <w:r w:rsidR="00E5664E" w:rsidRPr="00E5664E">
              <w:rPr>
                <w:rFonts w:asciiTheme="minorEastAsia" w:hAnsiTheme="minorEastAsia" w:hint="eastAsia"/>
                <w:sz w:val="28"/>
                <w:szCs w:val="28"/>
              </w:rPr>
              <w:t>.0</w:t>
            </w:r>
            <w:r w:rsidR="00E5664E">
              <w:rPr>
                <w:rFonts w:asciiTheme="minorEastAsia" w:hAnsiTheme="minorEastAsia"/>
                <w:sz w:val="28"/>
                <w:szCs w:val="28"/>
              </w:rPr>
              <w:t>-</w:t>
            </w:r>
            <w:del w:id="37" w:author="JHS-YEQING" w:date="2020-06-17T10:19:00Z">
              <w:r w:rsidR="00935F90" w:rsidDel="005B482A">
                <w:rPr>
                  <w:rFonts w:asciiTheme="minorEastAsia" w:hAnsiTheme="minorEastAsia"/>
                  <w:sz w:val="28"/>
                  <w:szCs w:val="28"/>
                </w:rPr>
                <w:delText>39</w:delText>
              </w:r>
            </w:del>
            <w:ins w:id="38" w:author="JHS-YEQING" w:date="2020-06-17T10:19:00Z">
              <w:r w:rsidR="005B482A">
                <w:rPr>
                  <w:rFonts w:asciiTheme="minorEastAsia" w:hAnsiTheme="minorEastAsia"/>
                  <w:sz w:val="28"/>
                  <w:szCs w:val="28"/>
                </w:rPr>
                <w:t>42</w:t>
              </w:r>
            </w:ins>
            <w:r w:rsidR="00E5664E" w:rsidRPr="00E5664E">
              <w:rPr>
                <w:rFonts w:asciiTheme="minorEastAsia" w:hAnsiTheme="minorEastAsia" w:hint="eastAsia"/>
                <w:sz w:val="28"/>
                <w:szCs w:val="28"/>
              </w:rPr>
              <w:t>.0℃</w:t>
            </w:r>
            <w:r>
              <w:rPr>
                <w:rFonts w:asciiTheme="minorEastAsia" w:hAnsiTheme="minorEastAsia" w:hint="eastAsia"/>
                <w:sz w:val="28"/>
                <w:szCs w:val="28"/>
              </w:rPr>
              <w:t>范围内，</w:t>
            </w:r>
            <w:r w:rsidR="004651DD" w:rsidRPr="00B072A7">
              <w:rPr>
                <w:rFonts w:asciiTheme="minorEastAsia" w:hAnsiTheme="minorEastAsia"/>
                <w:sz w:val="28"/>
                <w:szCs w:val="28"/>
              </w:rPr>
              <w:t>±0.2</w:t>
            </w:r>
            <w:r w:rsidR="004651DD" w:rsidRPr="00B072A7">
              <w:rPr>
                <w:rFonts w:asciiTheme="minorEastAsia" w:hAnsiTheme="minorEastAsia" w:cs="微软雅黑" w:hint="eastAsia"/>
                <w:sz w:val="28"/>
                <w:szCs w:val="28"/>
              </w:rPr>
              <w:t>℃</w:t>
            </w:r>
            <w:r w:rsidR="00E5664E">
              <w:rPr>
                <w:rFonts w:asciiTheme="minorEastAsia" w:hAnsiTheme="minorEastAsia" w:cs="微软雅黑" w:hint="eastAsia"/>
                <w:sz w:val="28"/>
                <w:szCs w:val="28"/>
              </w:rPr>
              <w:t>;</w:t>
            </w:r>
          </w:p>
          <w:p w14:paraId="5D4BCBD8" w14:textId="77777777" w:rsidR="00E5664E" w:rsidRPr="00B072A7" w:rsidRDefault="00E5664E" w:rsidP="00821B01">
            <w:pPr>
              <w:snapToGrid w:val="0"/>
              <w:spacing w:line="100" w:lineRule="atLeast"/>
              <w:jc w:val="left"/>
              <w:rPr>
                <w:rFonts w:asciiTheme="minorEastAsia" w:hAnsiTheme="minorEastAsia"/>
                <w:sz w:val="28"/>
                <w:szCs w:val="28"/>
              </w:rPr>
            </w:pPr>
            <w:r>
              <w:rPr>
                <w:rFonts w:asciiTheme="minorEastAsia" w:hAnsiTheme="minorEastAsia" w:cs="微软雅黑" w:hint="eastAsia"/>
                <w:sz w:val="28"/>
                <w:szCs w:val="28"/>
              </w:rPr>
              <w:t>其他范围：</w:t>
            </w:r>
            <w:r w:rsidRPr="00B072A7">
              <w:rPr>
                <w:rFonts w:asciiTheme="minorEastAsia" w:hAnsiTheme="minorEastAsia"/>
                <w:sz w:val="28"/>
                <w:szCs w:val="28"/>
              </w:rPr>
              <w:t>±0.</w:t>
            </w:r>
            <w:r>
              <w:rPr>
                <w:rFonts w:asciiTheme="minorEastAsia" w:hAnsiTheme="minorEastAsia"/>
                <w:sz w:val="28"/>
                <w:szCs w:val="28"/>
              </w:rPr>
              <w:t>3</w:t>
            </w:r>
            <w:r w:rsidRPr="00B072A7">
              <w:rPr>
                <w:rFonts w:asciiTheme="minorEastAsia" w:hAnsiTheme="minorEastAsia" w:cs="微软雅黑" w:hint="eastAsia"/>
                <w:sz w:val="28"/>
                <w:szCs w:val="28"/>
              </w:rPr>
              <w:t>℃</w:t>
            </w:r>
          </w:p>
        </w:tc>
      </w:tr>
      <w:tr w:rsidR="005B482A" w:rsidRPr="00C53B04" w14:paraId="2EA8AA8C" w14:textId="77777777" w:rsidTr="00102AF2">
        <w:trPr>
          <w:jc w:val="center"/>
          <w:ins w:id="39" w:author="JHS-YEQING" w:date="2020-06-17T10:19:00Z"/>
        </w:trPr>
        <w:tc>
          <w:tcPr>
            <w:tcW w:w="2405" w:type="dxa"/>
            <w:tcBorders>
              <w:top w:val="single" w:sz="4" w:space="0" w:color="auto"/>
              <w:left w:val="single" w:sz="4" w:space="0" w:color="auto"/>
              <w:bottom w:val="single" w:sz="4" w:space="0" w:color="auto"/>
              <w:right w:val="single" w:sz="4" w:space="0" w:color="auto"/>
            </w:tcBorders>
            <w:vAlign w:val="center"/>
          </w:tcPr>
          <w:p w14:paraId="7D4F80D3" w14:textId="75F0CFB4" w:rsidR="005B482A" w:rsidRPr="00B072A7" w:rsidRDefault="005B482A" w:rsidP="00102AF2">
            <w:pPr>
              <w:snapToGrid w:val="0"/>
              <w:spacing w:line="100" w:lineRule="atLeast"/>
              <w:jc w:val="center"/>
              <w:rPr>
                <w:ins w:id="40" w:author="JHS-YEQING" w:date="2020-06-17T10:19:00Z"/>
                <w:rFonts w:asciiTheme="minorEastAsia" w:hAnsiTheme="minorEastAsia" w:hint="eastAsia"/>
                <w:sz w:val="28"/>
                <w:szCs w:val="28"/>
              </w:rPr>
            </w:pPr>
            <w:ins w:id="41" w:author="JHS-YEQING" w:date="2020-06-17T10:19:00Z">
              <w:r>
                <w:rPr>
                  <w:rFonts w:asciiTheme="minorEastAsia" w:hAnsiTheme="minorEastAsia" w:hint="eastAsia"/>
                  <w:sz w:val="28"/>
                  <w:szCs w:val="28"/>
                </w:rPr>
                <w:lastRenderedPageBreak/>
                <w:t>临床</w:t>
              </w:r>
            </w:ins>
            <w:ins w:id="42" w:author="JHS-YEQING" w:date="2020-06-17T10:20:00Z">
              <w:r>
                <w:rPr>
                  <w:rFonts w:asciiTheme="minorEastAsia" w:hAnsiTheme="minorEastAsia" w:hint="eastAsia"/>
                  <w:sz w:val="28"/>
                  <w:szCs w:val="28"/>
                </w:rPr>
                <w:t>重复性</w:t>
              </w:r>
            </w:ins>
          </w:p>
        </w:tc>
        <w:tc>
          <w:tcPr>
            <w:tcW w:w="5103" w:type="dxa"/>
            <w:tcBorders>
              <w:top w:val="single" w:sz="4" w:space="0" w:color="auto"/>
              <w:left w:val="single" w:sz="4" w:space="0" w:color="auto"/>
              <w:bottom w:val="single" w:sz="4" w:space="0" w:color="auto"/>
              <w:right w:val="single" w:sz="4" w:space="0" w:color="auto"/>
            </w:tcBorders>
          </w:tcPr>
          <w:p w14:paraId="6E0E1E2E" w14:textId="4667632B" w:rsidR="005B482A" w:rsidRDefault="005B482A" w:rsidP="00E5664E">
            <w:pPr>
              <w:snapToGrid w:val="0"/>
              <w:spacing w:line="100" w:lineRule="atLeast"/>
              <w:jc w:val="left"/>
              <w:rPr>
                <w:ins w:id="43" w:author="JHS-YEQING" w:date="2020-06-17T10:19:00Z"/>
                <w:rFonts w:asciiTheme="minorEastAsia" w:hAnsiTheme="minorEastAsia" w:hint="eastAsia"/>
                <w:sz w:val="28"/>
                <w:szCs w:val="28"/>
              </w:rPr>
            </w:pPr>
            <w:ins w:id="44" w:author="JHS-YEQING" w:date="2020-06-17T10:20:00Z">
              <w:r w:rsidRPr="00B072A7">
                <w:rPr>
                  <w:rFonts w:asciiTheme="minorEastAsia" w:hAnsiTheme="minorEastAsia"/>
                  <w:sz w:val="28"/>
                  <w:szCs w:val="28"/>
                </w:rPr>
                <w:t>±0.</w:t>
              </w:r>
              <w:r>
                <w:rPr>
                  <w:rFonts w:asciiTheme="minorEastAsia" w:hAnsiTheme="minorEastAsia"/>
                  <w:sz w:val="28"/>
                  <w:szCs w:val="28"/>
                </w:rPr>
                <w:t>3</w:t>
              </w:r>
              <w:r w:rsidRPr="00B072A7">
                <w:rPr>
                  <w:rFonts w:asciiTheme="minorEastAsia" w:hAnsiTheme="minorEastAsia" w:cs="微软雅黑" w:hint="eastAsia"/>
                  <w:sz w:val="28"/>
                  <w:szCs w:val="28"/>
                </w:rPr>
                <w:t>℃</w:t>
              </w:r>
            </w:ins>
            <w:bookmarkStart w:id="45" w:name="_GoBack"/>
            <w:bookmarkEnd w:id="45"/>
          </w:p>
        </w:tc>
      </w:tr>
      <w:tr w:rsidR="004651DD" w:rsidRPr="00C53B04" w14:paraId="75C6620F"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5AE12740"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显示分辨率</w:t>
            </w:r>
          </w:p>
        </w:tc>
        <w:tc>
          <w:tcPr>
            <w:tcW w:w="5103" w:type="dxa"/>
            <w:tcBorders>
              <w:top w:val="single" w:sz="4" w:space="0" w:color="auto"/>
              <w:left w:val="single" w:sz="4" w:space="0" w:color="auto"/>
              <w:bottom w:val="single" w:sz="4" w:space="0" w:color="auto"/>
              <w:right w:val="single" w:sz="4" w:space="0" w:color="auto"/>
            </w:tcBorders>
            <w:hideMark/>
          </w:tcPr>
          <w:p w14:paraId="0AABA42F"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sz w:val="28"/>
                <w:szCs w:val="28"/>
              </w:rPr>
              <w:t>0.1</w:t>
            </w:r>
            <w:r w:rsidRPr="00B072A7">
              <w:rPr>
                <w:rFonts w:asciiTheme="minorEastAsia" w:hAnsiTheme="minorEastAsia" w:cs="微软雅黑" w:hint="eastAsia"/>
                <w:sz w:val="28"/>
                <w:szCs w:val="28"/>
              </w:rPr>
              <w:t>℃</w:t>
            </w:r>
            <w:r w:rsidRPr="00B072A7">
              <w:rPr>
                <w:rFonts w:asciiTheme="minorEastAsia" w:hAnsiTheme="minorEastAsia"/>
                <w:sz w:val="28"/>
                <w:szCs w:val="28"/>
              </w:rPr>
              <w:t>/</w:t>
            </w:r>
            <w:r w:rsidRPr="00B072A7">
              <w:rPr>
                <w:rFonts w:asciiTheme="minorEastAsia" w:hAnsiTheme="minorEastAsia" w:cs="微软雅黑" w:hint="eastAsia"/>
                <w:sz w:val="28"/>
                <w:szCs w:val="28"/>
              </w:rPr>
              <w:t>℉</w:t>
            </w:r>
          </w:p>
        </w:tc>
      </w:tr>
      <w:tr w:rsidR="004651DD" w:rsidRPr="00C53B04" w14:paraId="6479BA32"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56ACC21F"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自动关机</w:t>
            </w:r>
          </w:p>
        </w:tc>
        <w:tc>
          <w:tcPr>
            <w:tcW w:w="5103" w:type="dxa"/>
            <w:tcBorders>
              <w:top w:val="single" w:sz="4" w:space="0" w:color="auto"/>
              <w:left w:val="single" w:sz="4" w:space="0" w:color="auto"/>
              <w:bottom w:val="single" w:sz="4" w:space="0" w:color="auto"/>
              <w:right w:val="single" w:sz="4" w:space="0" w:color="auto"/>
            </w:tcBorders>
            <w:hideMark/>
          </w:tcPr>
          <w:p w14:paraId="3CA01606" w14:textId="1156F52D" w:rsidR="004651DD" w:rsidRPr="00B072A7" w:rsidRDefault="00935F90" w:rsidP="00102AF2">
            <w:pPr>
              <w:snapToGrid w:val="0"/>
              <w:spacing w:line="100" w:lineRule="atLeast"/>
              <w:jc w:val="left"/>
              <w:rPr>
                <w:rFonts w:asciiTheme="minorEastAsia" w:hAnsiTheme="minorEastAsia"/>
                <w:sz w:val="28"/>
                <w:szCs w:val="28"/>
              </w:rPr>
            </w:pPr>
            <w:r>
              <w:rPr>
                <w:rFonts w:asciiTheme="minorEastAsia" w:hAnsiTheme="minorEastAsia"/>
                <w:sz w:val="28"/>
                <w:szCs w:val="28"/>
              </w:rPr>
              <w:t>60</w:t>
            </w:r>
            <w:r>
              <w:rPr>
                <w:rFonts w:asciiTheme="minorEastAsia" w:hAnsiTheme="minorEastAsia" w:hint="eastAsia"/>
                <w:sz w:val="28"/>
                <w:szCs w:val="28"/>
              </w:rPr>
              <w:t>秒</w:t>
            </w:r>
          </w:p>
        </w:tc>
      </w:tr>
      <w:tr w:rsidR="004651DD" w:rsidRPr="00C53B04" w14:paraId="1AECDF5C"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2CE8FE16"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记忆</w:t>
            </w:r>
          </w:p>
        </w:tc>
        <w:tc>
          <w:tcPr>
            <w:tcW w:w="5103" w:type="dxa"/>
            <w:tcBorders>
              <w:top w:val="single" w:sz="4" w:space="0" w:color="auto"/>
              <w:left w:val="single" w:sz="4" w:space="0" w:color="auto"/>
              <w:bottom w:val="single" w:sz="4" w:space="0" w:color="auto"/>
              <w:right w:val="single" w:sz="4" w:space="0" w:color="auto"/>
            </w:tcBorders>
            <w:hideMark/>
          </w:tcPr>
          <w:p w14:paraId="01685761" w14:textId="1A5F8C67" w:rsidR="004651DD" w:rsidRPr="00B072A7" w:rsidRDefault="00935F90" w:rsidP="00102AF2">
            <w:pPr>
              <w:snapToGrid w:val="0"/>
              <w:spacing w:line="100" w:lineRule="atLeast"/>
              <w:jc w:val="left"/>
              <w:rPr>
                <w:rFonts w:asciiTheme="minorEastAsia" w:hAnsiTheme="minorEastAsia"/>
                <w:sz w:val="28"/>
                <w:szCs w:val="28"/>
              </w:rPr>
            </w:pPr>
            <w:r>
              <w:rPr>
                <w:rFonts w:asciiTheme="minorEastAsia" w:hAnsiTheme="minorEastAsia"/>
                <w:sz w:val="28"/>
                <w:szCs w:val="28"/>
              </w:rPr>
              <w:t>20</w:t>
            </w:r>
            <w:r w:rsidR="004651DD" w:rsidRPr="00B072A7">
              <w:rPr>
                <w:rFonts w:asciiTheme="minorEastAsia" w:hAnsiTheme="minorEastAsia" w:hint="eastAsia"/>
                <w:sz w:val="28"/>
                <w:szCs w:val="28"/>
              </w:rPr>
              <w:t>组测量值</w:t>
            </w:r>
          </w:p>
        </w:tc>
      </w:tr>
      <w:tr w:rsidR="004651DD" w:rsidRPr="00C53B04" w14:paraId="616B5D11" w14:textId="77777777" w:rsidTr="00102AF2">
        <w:trPr>
          <w:trHeight w:val="841"/>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0C418BF7"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操作环境</w:t>
            </w:r>
          </w:p>
        </w:tc>
        <w:tc>
          <w:tcPr>
            <w:tcW w:w="5103" w:type="dxa"/>
            <w:tcBorders>
              <w:top w:val="single" w:sz="4" w:space="0" w:color="auto"/>
              <w:left w:val="single" w:sz="4" w:space="0" w:color="auto"/>
              <w:bottom w:val="single" w:sz="4" w:space="0" w:color="auto"/>
              <w:right w:val="single" w:sz="4" w:space="0" w:color="auto"/>
            </w:tcBorders>
            <w:hideMark/>
          </w:tcPr>
          <w:p w14:paraId="49A342E8" w14:textId="43F87E84"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环境温度：</w:t>
            </w:r>
            <w:del w:id="46" w:author="JHS-YEQING" w:date="2020-06-12T12:26:00Z">
              <w:r w:rsidRPr="00B072A7" w:rsidDel="00473700">
                <w:rPr>
                  <w:rFonts w:asciiTheme="minorEastAsia" w:hAnsiTheme="minorEastAsia"/>
                  <w:sz w:val="28"/>
                  <w:szCs w:val="28"/>
                </w:rPr>
                <w:delText>1</w:delText>
              </w:r>
              <w:r w:rsidR="00935F90" w:rsidDel="00473700">
                <w:rPr>
                  <w:rFonts w:asciiTheme="minorEastAsia" w:hAnsiTheme="minorEastAsia"/>
                  <w:sz w:val="28"/>
                  <w:szCs w:val="28"/>
                </w:rPr>
                <w:delText>0</w:delText>
              </w:r>
            </w:del>
            <w:ins w:id="47" w:author="JHS-YEQING" w:date="2020-06-12T12:26:00Z">
              <w:r w:rsidR="00473700" w:rsidRPr="00B072A7">
                <w:rPr>
                  <w:rFonts w:asciiTheme="minorEastAsia" w:hAnsiTheme="minorEastAsia"/>
                  <w:sz w:val="28"/>
                  <w:szCs w:val="28"/>
                </w:rPr>
                <w:t>1</w:t>
              </w:r>
              <w:r w:rsidR="00473700">
                <w:rPr>
                  <w:rFonts w:asciiTheme="minorEastAsia" w:hAnsiTheme="minorEastAsia"/>
                  <w:sz w:val="28"/>
                  <w:szCs w:val="28"/>
                </w:rPr>
                <w:t>6</w:t>
              </w:r>
            </w:ins>
            <w:r w:rsidRPr="00B072A7">
              <w:rPr>
                <w:rFonts w:asciiTheme="minorEastAsia" w:hAnsiTheme="minorEastAsia"/>
                <w:sz w:val="28"/>
                <w:szCs w:val="28"/>
              </w:rPr>
              <w:t>.0</w:t>
            </w:r>
            <w:r w:rsidRPr="00B072A7">
              <w:rPr>
                <w:rFonts w:asciiTheme="minorEastAsia" w:hAnsiTheme="minorEastAsia" w:cs="微软雅黑" w:hint="eastAsia"/>
                <w:sz w:val="28"/>
                <w:szCs w:val="28"/>
              </w:rPr>
              <w:t>℃</w:t>
            </w:r>
            <w:r w:rsidR="00133890">
              <w:rPr>
                <w:rFonts w:asciiTheme="minorEastAsia" w:hAnsiTheme="minorEastAsia" w:cs="微软雅黑" w:hint="eastAsia"/>
                <w:sz w:val="28"/>
                <w:szCs w:val="28"/>
              </w:rPr>
              <w:t>-</w:t>
            </w:r>
            <w:del w:id="48" w:author="JHS-YEQING" w:date="2020-06-12T12:26:00Z">
              <w:r w:rsidR="00935F90" w:rsidDel="00473700">
                <w:rPr>
                  <w:rFonts w:asciiTheme="minorEastAsia" w:hAnsiTheme="minorEastAsia"/>
                  <w:sz w:val="28"/>
                  <w:szCs w:val="28"/>
                </w:rPr>
                <w:delText>40</w:delText>
              </w:r>
            </w:del>
            <w:ins w:id="49" w:author="JHS-YEQING" w:date="2020-06-12T12:26:00Z">
              <w:r w:rsidR="00473700">
                <w:rPr>
                  <w:rFonts w:asciiTheme="minorEastAsia" w:hAnsiTheme="minorEastAsia"/>
                  <w:sz w:val="28"/>
                  <w:szCs w:val="28"/>
                </w:rPr>
                <w:t>35</w:t>
              </w:r>
            </w:ins>
            <w:r w:rsidRPr="00B072A7">
              <w:rPr>
                <w:rFonts w:asciiTheme="minorEastAsia" w:hAnsiTheme="minorEastAsia"/>
                <w:sz w:val="28"/>
                <w:szCs w:val="28"/>
              </w:rPr>
              <w:t>.0</w:t>
            </w:r>
            <w:r w:rsidRPr="00B072A7">
              <w:rPr>
                <w:rFonts w:asciiTheme="minorEastAsia" w:hAnsiTheme="minorEastAsia" w:cs="微软雅黑" w:hint="eastAsia"/>
                <w:sz w:val="28"/>
                <w:szCs w:val="28"/>
              </w:rPr>
              <w:t>℃</w:t>
            </w:r>
          </w:p>
          <w:p w14:paraId="174A9B02"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湿度：</w:t>
            </w:r>
            <w:r w:rsidRPr="00B072A7">
              <w:rPr>
                <w:rFonts w:asciiTheme="minorEastAsia" w:hAnsiTheme="minorEastAsia"/>
                <w:sz w:val="28"/>
                <w:szCs w:val="28"/>
              </w:rPr>
              <w:t xml:space="preserve">20%-85% RH, </w:t>
            </w:r>
            <w:r w:rsidRPr="00B072A7">
              <w:rPr>
                <w:rFonts w:asciiTheme="minorEastAsia" w:hAnsiTheme="minorEastAsia" w:hint="eastAsia"/>
                <w:sz w:val="28"/>
                <w:szCs w:val="28"/>
              </w:rPr>
              <w:t>无冷凝</w:t>
            </w:r>
          </w:p>
          <w:p w14:paraId="242959EB"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大气压：</w:t>
            </w:r>
            <w:r w:rsidRPr="00B072A7">
              <w:rPr>
                <w:rFonts w:asciiTheme="minorEastAsia" w:hAnsiTheme="minorEastAsia"/>
                <w:sz w:val="28"/>
                <w:szCs w:val="28"/>
              </w:rPr>
              <w:t>86kPa</w:t>
            </w:r>
            <w:r w:rsidR="00133890">
              <w:rPr>
                <w:rFonts w:asciiTheme="minorEastAsia" w:hAnsiTheme="minorEastAsia" w:hint="eastAsia"/>
                <w:sz w:val="28"/>
                <w:szCs w:val="28"/>
              </w:rPr>
              <w:t>-</w:t>
            </w:r>
            <w:r w:rsidRPr="00B072A7">
              <w:rPr>
                <w:rFonts w:asciiTheme="minorEastAsia" w:hAnsiTheme="minorEastAsia"/>
                <w:sz w:val="28"/>
                <w:szCs w:val="28"/>
              </w:rPr>
              <w:t>106kPa</w:t>
            </w:r>
          </w:p>
        </w:tc>
      </w:tr>
      <w:tr w:rsidR="004651DD" w:rsidRPr="00C53B04" w14:paraId="0917C44E" w14:textId="77777777" w:rsidTr="00102AF2">
        <w:trPr>
          <w:trHeight w:val="883"/>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6EDE4710"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储存和运输环境</w:t>
            </w:r>
          </w:p>
        </w:tc>
        <w:tc>
          <w:tcPr>
            <w:tcW w:w="5103" w:type="dxa"/>
            <w:tcBorders>
              <w:top w:val="single" w:sz="4" w:space="0" w:color="auto"/>
              <w:left w:val="single" w:sz="4" w:space="0" w:color="auto"/>
              <w:bottom w:val="single" w:sz="4" w:space="0" w:color="auto"/>
              <w:right w:val="single" w:sz="4" w:space="0" w:color="auto"/>
            </w:tcBorders>
            <w:hideMark/>
          </w:tcPr>
          <w:p w14:paraId="6059349C"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环境温度：</w:t>
            </w:r>
            <w:r w:rsidRPr="00B072A7">
              <w:rPr>
                <w:rFonts w:asciiTheme="minorEastAsia" w:hAnsiTheme="minorEastAsia"/>
                <w:sz w:val="28"/>
                <w:szCs w:val="28"/>
              </w:rPr>
              <w:t>-20</w:t>
            </w:r>
            <w:r w:rsidRPr="00B072A7">
              <w:rPr>
                <w:rFonts w:asciiTheme="minorEastAsia" w:hAnsiTheme="minorEastAsia" w:cs="微软雅黑" w:hint="eastAsia"/>
                <w:sz w:val="28"/>
                <w:szCs w:val="28"/>
              </w:rPr>
              <w:t>℃</w:t>
            </w:r>
            <w:r w:rsidR="00133890">
              <w:rPr>
                <w:rFonts w:asciiTheme="minorEastAsia" w:hAnsiTheme="minorEastAsia" w:cs="微软雅黑" w:hint="eastAsia"/>
                <w:sz w:val="28"/>
                <w:szCs w:val="28"/>
              </w:rPr>
              <w:t>-</w:t>
            </w:r>
            <w:r w:rsidRPr="00B072A7">
              <w:rPr>
                <w:rFonts w:asciiTheme="minorEastAsia" w:hAnsiTheme="minorEastAsia"/>
                <w:sz w:val="28"/>
                <w:szCs w:val="28"/>
              </w:rPr>
              <w:t>55</w:t>
            </w:r>
            <w:r w:rsidRPr="00B072A7">
              <w:rPr>
                <w:rFonts w:asciiTheme="minorEastAsia" w:hAnsiTheme="minorEastAsia" w:cs="微软雅黑" w:hint="eastAsia"/>
                <w:sz w:val="28"/>
                <w:szCs w:val="28"/>
              </w:rPr>
              <w:t>℃</w:t>
            </w:r>
          </w:p>
          <w:p w14:paraId="594431FE"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湿度：</w:t>
            </w:r>
            <w:r w:rsidRPr="00B072A7">
              <w:rPr>
                <w:rFonts w:asciiTheme="minorEastAsia" w:hAnsiTheme="minorEastAsia"/>
                <w:sz w:val="28"/>
                <w:szCs w:val="28"/>
              </w:rPr>
              <w:t>20%-93% RH</w:t>
            </w:r>
            <w:r w:rsidRPr="00B072A7">
              <w:rPr>
                <w:rFonts w:asciiTheme="minorEastAsia" w:hAnsiTheme="minorEastAsia" w:hint="eastAsia"/>
                <w:sz w:val="28"/>
                <w:szCs w:val="28"/>
              </w:rPr>
              <w:t>，无冷凝</w:t>
            </w:r>
          </w:p>
          <w:p w14:paraId="283EB7A4" w14:textId="77777777" w:rsidR="004651DD" w:rsidRPr="00B072A7" w:rsidRDefault="004651DD" w:rsidP="00133890">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大气压：</w:t>
            </w:r>
            <w:r w:rsidR="00990159">
              <w:rPr>
                <w:rFonts w:asciiTheme="minorEastAsia" w:hAnsiTheme="minorEastAsia"/>
                <w:sz w:val="28"/>
                <w:szCs w:val="28"/>
              </w:rPr>
              <w:t>70</w:t>
            </w:r>
            <w:r w:rsidRPr="00B072A7">
              <w:rPr>
                <w:rFonts w:asciiTheme="minorEastAsia" w:hAnsiTheme="minorEastAsia"/>
                <w:sz w:val="28"/>
                <w:szCs w:val="28"/>
              </w:rPr>
              <w:t>kPa</w:t>
            </w:r>
            <w:r w:rsidR="00133890">
              <w:rPr>
                <w:rFonts w:asciiTheme="minorEastAsia" w:hAnsiTheme="minorEastAsia" w:hint="eastAsia"/>
                <w:sz w:val="28"/>
                <w:szCs w:val="28"/>
              </w:rPr>
              <w:t>-</w:t>
            </w:r>
            <w:r w:rsidRPr="00B072A7">
              <w:rPr>
                <w:rFonts w:asciiTheme="minorEastAsia" w:hAnsiTheme="minorEastAsia"/>
                <w:sz w:val="28"/>
                <w:szCs w:val="28"/>
              </w:rPr>
              <w:t>106kPa</w:t>
            </w:r>
          </w:p>
        </w:tc>
      </w:tr>
      <w:tr w:rsidR="004651DD" w:rsidRPr="00C53B04" w14:paraId="0FBA5C09"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hideMark/>
          </w:tcPr>
          <w:p w14:paraId="6FD2A0E0"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生产日期</w:t>
            </w:r>
          </w:p>
        </w:tc>
        <w:tc>
          <w:tcPr>
            <w:tcW w:w="5103" w:type="dxa"/>
            <w:tcBorders>
              <w:top w:val="single" w:sz="4" w:space="0" w:color="auto"/>
              <w:left w:val="single" w:sz="4" w:space="0" w:color="auto"/>
              <w:bottom w:val="single" w:sz="4" w:space="0" w:color="auto"/>
              <w:right w:val="single" w:sz="4" w:space="0" w:color="auto"/>
            </w:tcBorders>
            <w:vAlign w:val="center"/>
            <w:hideMark/>
          </w:tcPr>
          <w:p w14:paraId="7E72A895"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hint="eastAsia"/>
                <w:sz w:val="28"/>
                <w:szCs w:val="28"/>
              </w:rPr>
              <w:t>见机身标识</w:t>
            </w:r>
          </w:p>
        </w:tc>
      </w:tr>
      <w:tr w:rsidR="004651DD" w:rsidRPr="00C53B04" w14:paraId="34179A7E"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hideMark/>
          </w:tcPr>
          <w:p w14:paraId="7B697B24"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产品有效期</w:t>
            </w:r>
          </w:p>
        </w:tc>
        <w:tc>
          <w:tcPr>
            <w:tcW w:w="5103" w:type="dxa"/>
            <w:tcBorders>
              <w:top w:val="single" w:sz="4" w:space="0" w:color="auto"/>
              <w:left w:val="single" w:sz="4" w:space="0" w:color="auto"/>
              <w:bottom w:val="single" w:sz="4" w:space="0" w:color="auto"/>
              <w:right w:val="single" w:sz="4" w:space="0" w:color="auto"/>
            </w:tcBorders>
            <w:hideMark/>
          </w:tcPr>
          <w:p w14:paraId="18A604EC" w14:textId="77777777" w:rsidR="004651DD" w:rsidRPr="00B072A7" w:rsidRDefault="004651DD" w:rsidP="00102AF2">
            <w:pPr>
              <w:snapToGrid w:val="0"/>
              <w:spacing w:line="100" w:lineRule="atLeast"/>
              <w:jc w:val="left"/>
              <w:rPr>
                <w:rFonts w:asciiTheme="minorEastAsia" w:hAnsiTheme="minorEastAsia"/>
                <w:sz w:val="28"/>
                <w:szCs w:val="28"/>
              </w:rPr>
            </w:pPr>
            <w:r w:rsidRPr="00B072A7">
              <w:rPr>
                <w:rFonts w:asciiTheme="minorEastAsia" w:hAnsiTheme="minorEastAsia"/>
                <w:sz w:val="28"/>
                <w:szCs w:val="28"/>
              </w:rPr>
              <w:t xml:space="preserve">3 </w:t>
            </w:r>
            <w:r w:rsidRPr="00B072A7">
              <w:rPr>
                <w:rFonts w:asciiTheme="minorEastAsia" w:hAnsiTheme="minorEastAsia" w:hint="eastAsia"/>
                <w:sz w:val="28"/>
                <w:szCs w:val="28"/>
              </w:rPr>
              <w:t>年</w:t>
            </w:r>
          </w:p>
        </w:tc>
      </w:tr>
      <w:tr w:rsidR="004651DD" w:rsidRPr="00C53B04" w14:paraId="36DFFF3E"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088E9590"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净重</w:t>
            </w:r>
          </w:p>
        </w:tc>
        <w:tc>
          <w:tcPr>
            <w:tcW w:w="5103" w:type="dxa"/>
            <w:tcBorders>
              <w:top w:val="single" w:sz="4" w:space="0" w:color="auto"/>
              <w:left w:val="single" w:sz="4" w:space="0" w:color="auto"/>
              <w:bottom w:val="single" w:sz="4" w:space="0" w:color="auto"/>
              <w:right w:val="single" w:sz="4" w:space="0" w:color="auto"/>
            </w:tcBorders>
            <w:hideMark/>
          </w:tcPr>
          <w:p w14:paraId="610C7B38" w14:textId="77777777" w:rsidR="004651DD" w:rsidRPr="00B072A7" w:rsidRDefault="00A0015E" w:rsidP="00102AF2">
            <w:pPr>
              <w:snapToGrid w:val="0"/>
              <w:spacing w:line="100" w:lineRule="atLeast"/>
              <w:jc w:val="left"/>
              <w:rPr>
                <w:rFonts w:asciiTheme="minorEastAsia" w:hAnsiTheme="minorEastAsia"/>
                <w:sz w:val="28"/>
                <w:szCs w:val="28"/>
              </w:rPr>
            </w:pPr>
            <w:r>
              <w:rPr>
                <w:rFonts w:asciiTheme="minorEastAsia" w:hAnsiTheme="minorEastAsia"/>
                <w:sz w:val="28"/>
                <w:szCs w:val="28"/>
              </w:rPr>
              <w:t>64</w:t>
            </w:r>
            <w:r w:rsidR="004651DD" w:rsidRPr="00B072A7">
              <w:rPr>
                <w:rFonts w:asciiTheme="minorEastAsia" w:hAnsiTheme="minorEastAsia" w:hint="eastAsia"/>
                <w:sz w:val="28"/>
                <w:szCs w:val="28"/>
              </w:rPr>
              <w:t>克（不含电池）</w:t>
            </w:r>
          </w:p>
        </w:tc>
      </w:tr>
      <w:tr w:rsidR="004651DD" w:rsidRPr="00C53B04" w14:paraId="266E1663" w14:textId="77777777" w:rsidTr="00102AF2">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14:paraId="4A4FB694" w14:textId="77777777" w:rsidR="004651DD" w:rsidRPr="00B072A7" w:rsidRDefault="004651DD" w:rsidP="00102AF2">
            <w:pPr>
              <w:snapToGrid w:val="0"/>
              <w:spacing w:line="100" w:lineRule="atLeast"/>
              <w:jc w:val="center"/>
              <w:rPr>
                <w:rFonts w:asciiTheme="minorEastAsia" w:hAnsiTheme="minorEastAsia"/>
                <w:sz w:val="28"/>
                <w:szCs w:val="28"/>
              </w:rPr>
            </w:pPr>
            <w:r w:rsidRPr="00B072A7">
              <w:rPr>
                <w:rFonts w:asciiTheme="minorEastAsia" w:hAnsiTheme="minorEastAsia" w:hint="eastAsia"/>
                <w:sz w:val="28"/>
                <w:szCs w:val="28"/>
              </w:rPr>
              <w:t>机身尺寸</w:t>
            </w:r>
          </w:p>
        </w:tc>
        <w:tc>
          <w:tcPr>
            <w:tcW w:w="5103" w:type="dxa"/>
            <w:tcBorders>
              <w:top w:val="single" w:sz="4" w:space="0" w:color="auto"/>
              <w:left w:val="single" w:sz="4" w:space="0" w:color="auto"/>
              <w:bottom w:val="single" w:sz="4" w:space="0" w:color="auto"/>
              <w:right w:val="single" w:sz="4" w:space="0" w:color="auto"/>
            </w:tcBorders>
            <w:hideMark/>
          </w:tcPr>
          <w:p w14:paraId="6F1C296C" w14:textId="3577CEE8" w:rsidR="004651DD" w:rsidRPr="00B072A7" w:rsidRDefault="004651DD" w:rsidP="00A0015E">
            <w:pPr>
              <w:snapToGrid w:val="0"/>
              <w:spacing w:line="100" w:lineRule="atLeast"/>
              <w:jc w:val="left"/>
              <w:rPr>
                <w:rFonts w:asciiTheme="minorEastAsia" w:hAnsiTheme="minorEastAsia"/>
                <w:sz w:val="28"/>
                <w:szCs w:val="28"/>
              </w:rPr>
            </w:pPr>
            <w:r w:rsidRPr="00B072A7">
              <w:rPr>
                <w:rFonts w:asciiTheme="minorEastAsia" w:hAnsiTheme="minorEastAsia"/>
                <w:sz w:val="28"/>
                <w:szCs w:val="28"/>
              </w:rPr>
              <w:t>15</w:t>
            </w:r>
            <w:r w:rsidR="00935F90">
              <w:rPr>
                <w:rFonts w:asciiTheme="minorEastAsia" w:hAnsiTheme="minorEastAsia"/>
                <w:sz w:val="28"/>
                <w:szCs w:val="28"/>
              </w:rPr>
              <w:t>1</w:t>
            </w:r>
            <w:r w:rsidRPr="00B072A7">
              <w:rPr>
                <w:rFonts w:asciiTheme="minorEastAsia" w:hAnsiTheme="minorEastAsia"/>
                <w:sz w:val="28"/>
                <w:szCs w:val="28"/>
              </w:rPr>
              <w:t>mm×</w:t>
            </w:r>
            <w:r w:rsidR="00935F90">
              <w:rPr>
                <w:rFonts w:asciiTheme="minorEastAsia" w:hAnsiTheme="minorEastAsia"/>
                <w:sz w:val="28"/>
                <w:szCs w:val="28"/>
              </w:rPr>
              <w:t>53</w:t>
            </w:r>
            <w:r w:rsidRPr="00B072A7">
              <w:rPr>
                <w:rFonts w:asciiTheme="minorEastAsia" w:hAnsiTheme="minorEastAsia"/>
                <w:sz w:val="28"/>
                <w:szCs w:val="28"/>
              </w:rPr>
              <w:t>mm×4</w:t>
            </w:r>
            <w:r w:rsidR="00935F90">
              <w:rPr>
                <w:rFonts w:asciiTheme="minorEastAsia" w:hAnsiTheme="minorEastAsia"/>
                <w:sz w:val="28"/>
                <w:szCs w:val="28"/>
              </w:rPr>
              <w:t>1</w:t>
            </w:r>
            <w:r w:rsidRPr="00B072A7">
              <w:rPr>
                <w:rFonts w:asciiTheme="minorEastAsia" w:hAnsiTheme="minorEastAsia"/>
                <w:sz w:val="28"/>
                <w:szCs w:val="28"/>
              </w:rPr>
              <w:t>mm</w:t>
            </w:r>
          </w:p>
        </w:tc>
      </w:tr>
    </w:tbl>
    <w:p w14:paraId="685D9B12" w14:textId="77777777" w:rsidR="0097734E" w:rsidRPr="00721EAD" w:rsidRDefault="00EB4084" w:rsidP="00EC4D6A">
      <w:pPr>
        <w:pStyle w:val="2"/>
        <w:rPr>
          <w:b w:val="0"/>
        </w:rPr>
      </w:pPr>
      <w:bookmarkStart w:id="50" w:name="_Toc35088159"/>
      <w:bookmarkStart w:id="51" w:name="_Toc35088923"/>
      <w:bookmarkStart w:id="52" w:name="_Toc37915951"/>
      <w:r w:rsidRPr="00721EAD">
        <w:rPr>
          <w:rFonts w:hint="eastAsia"/>
        </w:rPr>
        <w:t>3</w:t>
      </w:r>
      <w:r w:rsidRPr="00721EAD">
        <w:t xml:space="preserve">.9 </w:t>
      </w:r>
      <w:r w:rsidR="0097734E" w:rsidRPr="00721EAD">
        <w:rPr>
          <w:rFonts w:hint="eastAsia"/>
        </w:rPr>
        <w:t>配件、损耗品更换周期以及更换方法的说明</w:t>
      </w:r>
      <w:bookmarkEnd w:id="50"/>
      <w:bookmarkEnd w:id="51"/>
      <w:bookmarkEnd w:id="52"/>
    </w:p>
    <w:p w14:paraId="6A12E9D6" w14:textId="77777777" w:rsidR="0097734E" w:rsidRPr="00C53B04" w:rsidRDefault="0097734E" w:rsidP="00E06A7A">
      <w:pPr>
        <w:ind w:firstLineChars="200" w:firstLine="560"/>
        <w:rPr>
          <w:rFonts w:asciiTheme="minorEastAsia" w:hAnsiTheme="minorEastAsia" w:cs="宋体"/>
          <w:sz w:val="28"/>
          <w:szCs w:val="28"/>
        </w:rPr>
      </w:pPr>
      <w:proofErr w:type="gramStart"/>
      <w:r w:rsidRPr="00C53B04">
        <w:rPr>
          <w:rFonts w:asciiTheme="minorEastAsia" w:hAnsiTheme="minorEastAsia" w:cs="宋体" w:hint="eastAsia"/>
          <w:sz w:val="28"/>
          <w:szCs w:val="28"/>
        </w:rPr>
        <w:t>当低电</w:t>
      </w:r>
      <w:proofErr w:type="gramEnd"/>
      <w:r w:rsidRPr="00C53B04">
        <w:rPr>
          <w:rFonts w:asciiTheme="minorEastAsia" w:hAnsiTheme="minorEastAsia" w:cs="宋体" w:hint="eastAsia"/>
          <w:sz w:val="28"/>
          <w:szCs w:val="28"/>
        </w:rPr>
        <w:t>提示符号显示时，请及时更换电池。超过48小时不用本产品，请将电池从产品电池盒内取出来。</w:t>
      </w:r>
    </w:p>
    <w:p w14:paraId="72A1B0F3" w14:textId="77777777" w:rsidR="005B209F" w:rsidRPr="00721EAD" w:rsidRDefault="00B063BF" w:rsidP="00EC4D6A">
      <w:pPr>
        <w:pStyle w:val="1"/>
      </w:pPr>
      <w:bookmarkStart w:id="53" w:name="_Toc35088160"/>
      <w:bookmarkStart w:id="54" w:name="_Toc35088924"/>
      <w:bookmarkStart w:id="55" w:name="_Toc37915952"/>
      <w:r w:rsidRPr="00721EAD">
        <w:rPr>
          <w:rFonts w:hint="eastAsia"/>
        </w:rPr>
        <w:t>4</w:t>
      </w:r>
      <w:r w:rsidRPr="00721EAD">
        <w:t xml:space="preserve">. </w:t>
      </w:r>
      <w:r w:rsidR="00B96046" w:rsidRPr="00721EAD">
        <w:rPr>
          <w:rFonts w:hint="eastAsia"/>
        </w:rPr>
        <w:t>警告和预防措施</w:t>
      </w:r>
      <w:bookmarkEnd w:id="53"/>
      <w:bookmarkEnd w:id="54"/>
      <w:bookmarkEnd w:id="55"/>
    </w:p>
    <w:p w14:paraId="400E3DEF" w14:textId="77777777" w:rsidR="00366F21" w:rsidRPr="00C53B04" w:rsidRDefault="00B96046"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w:t>
      </w:r>
      <w:r w:rsidR="00366F21" w:rsidRPr="00C53B04">
        <w:rPr>
          <w:rFonts w:asciiTheme="minorEastAsia" w:hAnsiTheme="minorEastAsia" w:hint="eastAsia"/>
          <w:sz w:val="28"/>
          <w:szCs w:val="28"/>
        </w:rPr>
        <w:t>将体温计放置在儿童接触不到的地方。</w:t>
      </w:r>
    </w:p>
    <w:p w14:paraId="7D6AC3C6"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2) </w:t>
      </w:r>
      <w:r w:rsidR="00366F21" w:rsidRPr="00C53B04">
        <w:rPr>
          <w:rFonts w:asciiTheme="minorEastAsia" w:hAnsiTheme="minorEastAsia" w:hint="eastAsia"/>
          <w:sz w:val="28"/>
          <w:szCs w:val="28"/>
        </w:rPr>
        <w:t>体温计不防水，不要将它浸入水或其他液体中。体温计的清洁和消毒请遵循“清洁和消毒”一章的说明。</w:t>
      </w:r>
    </w:p>
    <w:p w14:paraId="03E58DDA"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3) </w:t>
      </w:r>
      <w:r w:rsidR="00366F21" w:rsidRPr="00C53B04">
        <w:rPr>
          <w:rFonts w:asciiTheme="minorEastAsia" w:hAnsiTheme="minorEastAsia" w:hint="eastAsia"/>
          <w:sz w:val="28"/>
          <w:szCs w:val="28"/>
        </w:rPr>
        <w:t>使用体温计不能超出它的预期用途。用于儿童时请遵守常规的安全措施。</w:t>
      </w:r>
    </w:p>
    <w:p w14:paraId="187F8EAF"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4) </w:t>
      </w:r>
      <w:r w:rsidR="00366F21" w:rsidRPr="00C53B04">
        <w:rPr>
          <w:rFonts w:asciiTheme="minorEastAsia" w:hAnsiTheme="minorEastAsia" w:hint="eastAsia"/>
          <w:sz w:val="28"/>
          <w:szCs w:val="28"/>
        </w:rPr>
        <w:t>不要让阳光直接照射在体温计上，将它放在无尘，干燥，室温为16.0℃-35.0℃之间且通风良好的地方。不要在高湿度（&gt;85% RH)的环境下使用体温计。</w:t>
      </w:r>
    </w:p>
    <w:p w14:paraId="709182AC"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5) </w:t>
      </w:r>
      <w:r w:rsidR="00366F21" w:rsidRPr="00C53B04">
        <w:rPr>
          <w:rFonts w:asciiTheme="minorEastAsia" w:hAnsiTheme="minorEastAsia" w:hint="eastAsia"/>
          <w:sz w:val="28"/>
          <w:szCs w:val="28"/>
        </w:rPr>
        <w:t>如果红外传感器镜头或体温计有损坏迹象时，不要使用它。如果损坏，请勿尝试修复仪器！请联系经销商或制造商。</w:t>
      </w:r>
    </w:p>
    <w:p w14:paraId="194EFC0B"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lastRenderedPageBreak/>
        <w:t xml:space="preserve">6) </w:t>
      </w:r>
      <w:r w:rsidR="00366F21" w:rsidRPr="00C53B04">
        <w:rPr>
          <w:rFonts w:asciiTheme="minorEastAsia" w:hAnsiTheme="minorEastAsia" w:hint="eastAsia"/>
          <w:sz w:val="28"/>
          <w:szCs w:val="28"/>
        </w:rPr>
        <w:t xml:space="preserve">体温计由高精度的零部件组成。不要跌落体温计，保护它不受严重的冲击和震动，不要扭曲体温计或红外传感器。 </w:t>
      </w:r>
    </w:p>
    <w:p w14:paraId="0627F9B5"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7) </w:t>
      </w:r>
      <w:r w:rsidR="00366F21" w:rsidRPr="00C53B04">
        <w:rPr>
          <w:rFonts w:asciiTheme="minorEastAsia" w:hAnsiTheme="minorEastAsia" w:hint="eastAsia"/>
          <w:sz w:val="28"/>
          <w:szCs w:val="28"/>
        </w:rPr>
        <w:t>如出现不明原因的易怒、呕吐、腹泻、脱水、食欲或活动发生变化、癫痫、肌肉疼痛、寒颤、颈部僵硬、排尿疼痛等症状时，即使没有发烧，也请咨询您的医生。</w:t>
      </w:r>
    </w:p>
    <w:p w14:paraId="46A341B6"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8) </w:t>
      </w:r>
      <w:r w:rsidR="00366F21" w:rsidRPr="00C53B04">
        <w:rPr>
          <w:rFonts w:asciiTheme="minorEastAsia" w:hAnsiTheme="minorEastAsia" w:hint="eastAsia"/>
          <w:sz w:val="28"/>
          <w:szCs w:val="28"/>
        </w:rPr>
        <w:t>即使在没有发烧的情况下，那些体温正常的人可能仍然需要接受医疗看护。正在使用抗生素、镇痛药或退烧药的人不应仅仅根据温度读数来判断病情的严重程度。</w:t>
      </w:r>
    </w:p>
    <w:p w14:paraId="001CBC5C" w14:textId="77777777" w:rsidR="00366F21" w:rsidRPr="00C53B04" w:rsidRDefault="000D2FA0" w:rsidP="00D10BCE">
      <w:pPr>
        <w:ind w:firstLineChars="200" w:firstLine="560"/>
        <w:rPr>
          <w:rFonts w:asciiTheme="minorEastAsia" w:hAnsiTheme="minorEastAsia"/>
          <w:sz w:val="28"/>
          <w:szCs w:val="28"/>
        </w:rPr>
      </w:pPr>
      <w:r>
        <w:rPr>
          <w:rFonts w:asciiTheme="minorEastAsia" w:hAnsiTheme="minorEastAsia" w:hint="eastAsia"/>
          <w:sz w:val="28"/>
          <w:szCs w:val="28"/>
        </w:rPr>
        <w:t xml:space="preserve">9) </w:t>
      </w:r>
      <w:r w:rsidR="00366F21" w:rsidRPr="00C53B04">
        <w:rPr>
          <w:rFonts w:asciiTheme="minorEastAsia" w:hAnsiTheme="minorEastAsia" w:hint="eastAsia"/>
          <w:sz w:val="28"/>
          <w:szCs w:val="28"/>
        </w:rPr>
        <w:t xml:space="preserve">体温升高可能意味着严重疾病，尤其是在年老、虚弱、免疫系统减弱的成人或新生儿和婴儿的人群中。如果您正在为以下人群测量体温，当体温升高时，请立即征求专业的意见： </w:t>
      </w:r>
    </w:p>
    <w:p w14:paraId="6972D5B5" w14:textId="77777777" w:rsidR="00366F21" w:rsidRPr="00C53B04" w:rsidRDefault="00366F21" w:rsidP="00D10BCE">
      <w:pPr>
        <w:pStyle w:val="a5"/>
        <w:numPr>
          <w:ilvl w:val="0"/>
          <w:numId w:val="5"/>
        </w:numPr>
        <w:ind w:left="0" w:firstLine="560"/>
        <w:rPr>
          <w:rFonts w:asciiTheme="minorEastAsia" w:hAnsiTheme="minorEastAsia"/>
          <w:sz w:val="28"/>
          <w:szCs w:val="28"/>
        </w:rPr>
      </w:pPr>
      <w:r w:rsidRPr="00C53B04">
        <w:rPr>
          <w:rFonts w:asciiTheme="minorEastAsia" w:hAnsiTheme="minorEastAsia" w:hint="eastAsia"/>
          <w:sz w:val="28"/>
          <w:szCs w:val="28"/>
        </w:rPr>
        <w:t>年龄超过</w:t>
      </w:r>
      <w:r w:rsidRPr="00C53B04">
        <w:rPr>
          <w:rFonts w:asciiTheme="minorEastAsia" w:hAnsiTheme="minorEastAsia"/>
          <w:sz w:val="28"/>
          <w:szCs w:val="28"/>
        </w:rPr>
        <w:t>60</w:t>
      </w:r>
      <w:r w:rsidRPr="00C53B04">
        <w:rPr>
          <w:rFonts w:asciiTheme="minorEastAsia" w:hAnsiTheme="minorEastAsia" w:hint="eastAsia"/>
          <w:sz w:val="28"/>
          <w:szCs w:val="28"/>
        </w:rPr>
        <w:t>岁</w:t>
      </w:r>
      <w:r w:rsidRPr="00C53B04">
        <w:rPr>
          <w:rFonts w:asciiTheme="minorEastAsia" w:hAnsiTheme="minorEastAsia"/>
          <w:sz w:val="28"/>
          <w:szCs w:val="28"/>
        </w:rPr>
        <w:t xml:space="preserve"> (</w:t>
      </w:r>
      <w:r w:rsidRPr="00C53B04">
        <w:rPr>
          <w:rFonts w:asciiTheme="minorEastAsia" w:hAnsiTheme="minorEastAsia" w:hint="eastAsia"/>
          <w:sz w:val="28"/>
          <w:szCs w:val="28"/>
        </w:rPr>
        <w:t>发烧在老年病人中可能会减弱，甚至不存在）</w:t>
      </w:r>
    </w:p>
    <w:p w14:paraId="757D7B1C" w14:textId="77777777" w:rsidR="00366F21" w:rsidRPr="00C53B04" w:rsidRDefault="00366F21" w:rsidP="00D10BCE">
      <w:pPr>
        <w:pStyle w:val="a5"/>
        <w:numPr>
          <w:ilvl w:val="0"/>
          <w:numId w:val="5"/>
        </w:numPr>
        <w:ind w:left="0" w:firstLine="560"/>
        <w:rPr>
          <w:rFonts w:asciiTheme="minorEastAsia" w:hAnsiTheme="minorEastAsia"/>
          <w:sz w:val="28"/>
          <w:szCs w:val="28"/>
        </w:rPr>
      </w:pPr>
      <w:r w:rsidRPr="00C53B04">
        <w:rPr>
          <w:rFonts w:asciiTheme="minorEastAsia" w:hAnsiTheme="minorEastAsia" w:hint="eastAsia"/>
          <w:sz w:val="28"/>
          <w:szCs w:val="28"/>
        </w:rPr>
        <w:t>患有糖尿病或免疫系统减弱（如</w:t>
      </w:r>
      <w:r w:rsidRPr="00C53B04">
        <w:rPr>
          <w:rFonts w:asciiTheme="minorEastAsia" w:hAnsiTheme="minorEastAsia"/>
          <w:sz w:val="28"/>
          <w:szCs w:val="28"/>
        </w:rPr>
        <w:t>HIV</w:t>
      </w:r>
      <w:r w:rsidRPr="00C53B04">
        <w:rPr>
          <w:rFonts w:asciiTheme="minorEastAsia" w:hAnsiTheme="minorEastAsia" w:hint="eastAsia"/>
          <w:sz w:val="28"/>
          <w:szCs w:val="28"/>
        </w:rPr>
        <w:t>阳性、癌症、化疗、慢性类固醇治疗、脾切除）</w:t>
      </w:r>
    </w:p>
    <w:p w14:paraId="69E8E126" w14:textId="77777777" w:rsidR="00366F21" w:rsidRPr="00C53B04" w:rsidRDefault="00366F21" w:rsidP="00D10BCE">
      <w:pPr>
        <w:pStyle w:val="a5"/>
        <w:numPr>
          <w:ilvl w:val="0"/>
          <w:numId w:val="5"/>
        </w:numPr>
        <w:ind w:left="0" w:firstLine="560"/>
        <w:rPr>
          <w:rFonts w:asciiTheme="minorEastAsia" w:hAnsiTheme="minorEastAsia"/>
          <w:sz w:val="28"/>
          <w:szCs w:val="28"/>
        </w:rPr>
      </w:pPr>
      <w:r w:rsidRPr="00C53B04">
        <w:rPr>
          <w:rFonts w:asciiTheme="minorEastAsia" w:hAnsiTheme="minorEastAsia" w:hint="eastAsia"/>
          <w:sz w:val="28"/>
          <w:szCs w:val="28"/>
        </w:rPr>
        <w:t>卧床不起（如疗养院病人、中风、慢性病）</w:t>
      </w:r>
    </w:p>
    <w:p w14:paraId="261251F0" w14:textId="77777777" w:rsidR="00366F21" w:rsidRPr="00C53B04" w:rsidRDefault="00366F21" w:rsidP="00D10BCE">
      <w:pPr>
        <w:pStyle w:val="a5"/>
        <w:numPr>
          <w:ilvl w:val="0"/>
          <w:numId w:val="5"/>
        </w:numPr>
        <w:ind w:left="0" w:firstLine="560"/>
        <w:rPr>
          <w:rFonts w:asciiTheme="minorEastAsia" w:hAnsiTheme="minorEastAsia"/>
          <w:sz w:val="28"/>
          <w:szCs w:val="28"/>
        </w:rPr>
      </w:pPr>
      <w:r w:rsidRPr="00C53B04">
        <w:rPr>
          <w:rFonts w:asciiTheme="minorEastAsia" w:hAnsiTheme="minorEastAsia" w:hint="eastAsia"/>
          <w:sz w:val="28"/>
          <w:szCs w:val="28"/>
        </w:rPr>
        <w:t>移植患者（如肝脏、心脏、肺、肾脏移植</w:t>
      </w:r>
      <w:r w:rsidRPr="00C53B04">
        <w:rPr>
          <w:rFonts w:asciiTheme="minorEastAsia" w:hAnsiTheme="minorEastAsia"/>
          <w:sz w:val="28"/>
          <w:szCs w:val="28"/>
        </w:rPr>
        <w:t>)</w:t>
      </w:r>
    </w:p>
    <w:p w14:paraId="27DE2394" w14:textId="77777777" w:rsidR="00366F21" w:rsidRPr="00C53B04"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10)</w:t>
      </w:r>
      <w:r w:rsidRPr="00C53B04">
        <w:rPr>
          <w:rFonts w:asciiTheme="minorEastAsia" w:hAnsiTheme="minorEastAsia" w:hint="eastAsia"/>
          <w:sz w:val="28"/>
          <w:szCs w:val="28"/>
        </w:rPr>
        <w:tab/>
        <w:t>本体温计不适用于早产儿或胎龄婴儿。不要让小孩在无人照管的情况下测量体温。</w:t>
      </w:r>
    </w:p>
    <w:p w14:paraId="1007B1DF" w14:textId="77777777" w:rsidR="00366F21" w:rsidRPr="00C53B04"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11)</w:t>
      </w:r>
      <w:r w:rsidRPr="00C53B04">
        <w:rPr>
          <w:rFonts w:asciiTheme="minorEastAsia" w:hAnsiTheme="minorEastAsia" w:hint="eastAsia"/>
          <w:sz w:val="28"/>
          <w:szCs w:val="28"/>
        </w:rPr>
        <w:tab/>
        <w:t>使用本体温计不是为了替代医生的诊断。</w:t>
      </w:r>
    </w:p>
    <w:p w14:paraId="123F67F8" w14:textId="77777777" w:rsidR="00366F21" w:rsidRPr="00C53B04"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12)</w:t>
      </w:r>
      <w:r w:rsidRPr="00C53B04">
        <w:rPr>
          <w:rFonts w:asciiTheme="minorEastAsia" w:hAnsiTheme="minorEastAsia" w:hint="eastAsia"/>
          <w:sz w:val="28"/>
          <w:szCs w:val="28"/>
        </w:rPr>
        <w:tab/>
        <w:t>在每次使用前，请确认体温计的探头是否清洁，如有脏污，请清洁探头后再使用体温计进行测温。</w:t>
      </w:r>
    </w:p>
    <w:p w14:paraId="2584522A" w14:textId="77777777" w:rsidR="00366F21" w:rsidRPr="00C53B04"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13)</w:t>
      </w:r>
      <w:r w:rsidRPr="00C53B04">
        <w:rPr>
          <w:rFonts w:asciiTheme="minorEastAsia" w:hAnsiTheme="minorEastAsia" w:hint="eastAsia"/>
          <w:sz w:val="28"/>
          <w:szCs w:val="28"/>
        </w:rPr>
        <w:tab/>
        <w:t>不要用本体温计测量新生儿或用它进行连续的温度监控。</w:t>
      </w:r>
    </w:p>
    <w:p w14:paraId="6050CA28" w14:textId="77777777" w:rsidR="00366F21" w:rsidRPr="00C53B04"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lastRenderedPageBreak/>
        <w:t>14)</w:t>
      </w:r>
      <w:r w:rsidRPr="00C53B04">
        <w:rPr>
          <w:rFonts w:asciiTheme="minorEastAsia" w:hAnsiTheme="minorEastAsia" w:hint="eastAsia"/>
          <w:sz w:val="28"/>
          <w:szCs w:val="28"/>
        </w:rPr>
        <w:tab/>
        <w:t>不要在哺乳婴儿的时候或哺乳婴儿后立即进行测量。</w:t>
      </w:r>
    </w:p>
    <w:p w14:paraId="16684384" w14:textId="77777777" w:rsidR="005B209F" w:rsidRDefault="00366F21" w:rsidP="00D10BCE">
      <w:pPr>
        <w:ind w:firstLineChars="200" w:firstLine="560"/>
        <w:rPr>
          <w:rFonts w:asciiTheme="minorEastAsia" w:hAnsiTheme="minorEastAsia"/>
          <w:sz w:val="28"/>
          <w:szCs w:val="28"/>
        </w:rPr>
      </w:pPr>
      <w:r w:rsidRPr="00C53B04">
        <w:rPr>
          <w:rFonts w:asciiTheme="minorEastAsia" w:hAnsiTheme="minorEastAsia" w:hint="eastAsia"/>
          <w:sz w:val="28"/>
          <w:szCs w:val="28"/>
        </w:rPr>
        <w:t>15)</w:t>
      </w:r>
      <w:r w:rsidRPr="00C53B04">
        <w:rPr>
          <w:rFonts w:asciiTheme="minorEastAsia" w:hAnsiTheme="minorEastAsia" w:hint="eastAsia"/>
          <w:sz w:val="28"/>
          <w:szCs w:val="28"/>
        </w:rPr>
        <w:tab/>
        <w:t>在进行测量之前/期间，患者不应饮用、进食、沐浴或进行身体活动。</w:t>
      </w:r>
    </w:p>
    <w:p w14:paraId="38F2D068" w14:textId="77777777" w:rsidR="00487740" w:rsidRPr="00C53B04" w:rsidRDefault="00487740" w:rsidP="00E06A7A">
      <w:pPr>
        <w:ind w:firstLineChars="200" w:firstLine="560"/>
        <w:rPr>
          <w:rFonts w:asciiTheme="minorEastAsia" w:hAnsiTheme="minorEastAsia"/>
          <w:sz w:val="28"/>
          <w:szCs w:val="28"/>
        </w:rPr>
      </w:pPr>
    </w:p>
    <w:p w14:paraId="5631FB20" w14:textId="77777777" w:rsidR="005B209F" w:rsidRPr="00721EAD" w:rsidRDefault="00B96046" w:rsidP="00D458D9">
      <w:pPr>
        <w:pStyle w:val="1"/>
      </w:pPr>
      <w:bookmarkStart w:id="56" w:name="_Toc35088161"/>
      <w:bookmarkStart w:id="57" w:name="_Toc35088925"/>
      <w:bookmarkStart w:id="58" w:name="_Toc37915953"/>
      <w:r w:rsidRPr="00721EAD">
        <w:rPr>
          <w:rFonts w:hint="eastAsia"/>
        </w:rPr>
        <w:t>5.使用</w:t>
      </w:r>
      <w:r w:rsidR="00366F21" w:rsidRPr="00721EAD">
        <w:rPr>
          <w:rFonts w:hint="eastAsia"/>
        </w:rPr>
        <w:t>说明</w:t>
      </w:r>
      <w:bookmarkEnd w:id="56"/>
      <w:bookmarkEnd w:id="57"/>
      <w:bookmarkEnd w:id="58"/>
    </w:p>
    <w:p w14:paraId="567BD031" w14:textId="50496116" w:rsidR="00BF7A1F" w:rsidRDefault="00BF7A1F" w:rsidP="00E06A7A">
      <w:pPr>
        <w:ind w:firstLineChars="200" w:firstLine="560"/>
        <w:rPr>
          <w:rFonts w:asciiTheme="minorEastAsia" w:hAnsiTheme="minorEastAsia" w:cs="宋体"/>
          <w:bCs/>
          <w:sz w:val="28"/>
          <w:szCs w:val="28"/>
        </w:rPr>
      </w:pPr>
      <w:r w:rsidRPr="00C53B04">
        <w:rPr>
          <w:rFonts w:asciiTheme="minorEastAsia" w:hAnsiTheme="minorEastAsia" w:cs="宋体" w:hint="eastAsia"/>
          <w:bCs/>
          <w:sz w:val="28"/>
          <w:szCs w:val="28"/>
        </w:rPr>
        <w:t>在第一次使用体温计之前请装入电池，如果长时间不使用（48小时）时请将电池取出。</w:t>
      </w:r>
    </w:p>
    <w:p w14:paraId="2A1E7BC9" w14:textId="773B14DE" w:rsidR="00935F90" w:rsidRDefault="00935F90" w:rsidP="00FE77E6">
      <w:pPr>
        <w:pStyle w:val="2"/>
        <w:rPr>
          <w:rFonts w:asciiTheme="minorEastAsia" w:hAnsiTheme="minorEastAsia" w:cs="宋体"/>
          <w:bCs w:val="0"/>
          <w:szCs w:val="28"/>
        </w:rPr>
      </w:pPr>
      <w:bookmarkStart w:id="59" w:name="_Toc37915954"/>
      <w:r>
        <w:rPr>
          <w:rFonts w:asciiTheme="minorEastAsia" w:hAnsiTheme="minorEastAsia" w:cs="宋体" w:hint="eastAsia"/>
          <w:bCs w:val="0"/>
          <w:szCs w:val="28"/>
        </w:rPr>
        <w:t>5</w:t>
      </w:r>
      <w:r>
        <w:rPr>
          <w:rFonts w:asciiTheme="minorEastAsia" w:hAnsiTheme="minorEastAsia" w:cs="宋体"/>
          <w:bCs w:val="0"/>
          <w:szCs w:val="28"/>
        </w:rPr>
        <w:t>.1</w:t>
      </w:r>
      <w:r>
        <w:rPr>
          <w:rFonts w:asciiTheme="minorEastAsia" w:hAnsiTheme="minorEastAsia" w:cs="宋体" w:hint="eastAsia"/>
          <w:bCs w:val="0"/>
          <w:szCs w:val="28"/>
        </w:rPr>
        <w:t>测量模式</w:t>
      </w:r>
      <w:bookmarkEnd w:id="59"/>
    </w:p>
    <w:p w14:paraId="309C894D" w14:textId="39915A5E" w:rsidR="00935F90" w:rsidRDefault="00935F90" w:rsidP="00FE77E6">
      <w:pPr>
        <w:ind w:firstLine="560"/>
        <w:rPr>
          <w:rFonts w:asciiTheme="minorEastAsia" w:hAnsiTheme="minorEastAsia" w:cs="宋体"/>
          <w:bCs/>
          <w:sz w:val="28"/>
          <w:szCs w:val="28"/>
        </w:rPr>
      </w:pPr>
      <w:r>
        <w:rPr>
          <w:rFonts w:asciiTheme="minorEastAsia" w:hAnsiTheme="minorEastAsia" w:cs="宋体" w:hint="eastAsia"/>
          <w:bCs/>
          <w:sz w:val="28"/>
          <w:szCs w:val="28"/>
        </w:rPr>
        <w:t>开机后听到1声提示音后，</w:t>
      </w:r>
      <w:r w:rsidR="00FE77E6">
        <w:rPr>
          <w:rFonts w:asciiTheme="minorEastAsia" w:hAnsiTheme="minorEastAsia" w:cs="宋体" w:hint="eastAsia"/>
          <w:bCs/>
          <w:sz w:val="28"/>
          <w:szCs w:val="28"/>
        </w:rPr>
        <w:t>按下“设置键”屏幕会显示</w:t>
      </w:r>
      <w:r w:rsidR="00FE77E6">
        <w:rPr>
          <w:noProof/>
        </w:rPr>
        <w:drawing>
          <wp:inline distT="0" distB="0" distL="0" distR="0" wp14:anchorId="3CE52D9A" wp14:editId="43F1D8C1">
            <wp:extent cx="461176" cy="4012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97" cy="429580"/>
                    </a:xfrm>
                    <a:prstGeom prst="rect">
                      <a:avLst/>
                    </a:prstGeom>
                  </pic:spPr>
                </pic:pic>
              </a:graphicData>
            </a:graphic>
          </wp:inline>
        </w:drawing>
      </w:r>
      <w:r w:rsidR="00FE77E6">
        <w:rPr>
          <w:rFonts w:asciiTheme="minorEastAsia" w:hAnsiTheme="minorEastAsia" w:cs="宋体" w:hint="eastAsia"/>
          <w:bCs/>
          <w:sz w:val="28"/>
          <w:szCs w:val="28"/>
        </w:rPr>
        <w:t>（身体测量）或</w:t>
      </w:r>
      <w:r w:rsidR="00FE77E6">
        <w:rPr>
          <w:noProof/>
        </w:rPr>
        <w:drawing>
          <wp:inline distT="0" distB="0" distL="0" distR="0" wp14:anchorId="3089CCD8" wp14:editId="59861752">
            <wp:extent cx="352267" cy="341906"/>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856" cy="347330"/>
                    </a:xfrm>
                    <a:prstGeom prst="rect">
                      <a:avLst/>
                    </a:prstGeom>
                  </pic:spPr>
                </pic:pic>
              </a:graphicData>
            </a:graphic>
          </wp:inline>
        </w:drawing>
      </w:r>
      <w:r w:rsidR="00FE77E6">
        <w:rPr>
          <w:rFonts w:asciiTheme="minorEastAsia" w:hAnsiTheme="minorEastAsia" w:cs="宋体" w:hint="eastAsia"/>
          <w:bCs/>
          <w:sz w:val="28"/>
          <w:szCs w:val="28"/>
        </w:rPr>
        <w:t>（物理测量）。测量模式将会在这两个模式间转换。当“设置键”按下时，会自动切换模式并完成相应设置。</w:t>
      </w:r>
    </w:p>
    <w:p w14:paraId="31E1AC07" w14:textId="59341CF5" w:rsidR="00FE77E6" w:rsidRDefault="00FE77E6" w:rsidP="00FE77E6">
      <w:pPr>
        <w:pStyle w:val="2"/>
        <w:rPr>
          <w:rFonts w:asciiTheme="minorEastAsia" w:hAnsiTheme="minorEastAsia" w:cs="宋体"/>
          <w:bCs w:val="0"/>
          <w:szCs w:val="28"/>
        </w:rPr>
      </w:pPr>
      <w:bookmarkStart w:id="60" w:name="_Toc37915955"/>
      <w:r>
        <w:rPr>
          <w:rFonts w:asciiTheme="minorEastAsia" w:hAnsiTheme="minorEastAsia" w:cs="宋体" w:hint="eastAsia"/>
          <w:bCs w:val="0"/>
          <w:szCs w:val="28"/>
        </w:rPr>
        <w:t>5</w:t>
      </w:r>
      <w:r>
        <w:rPr>
          <w:rFonts w:asciiTheme="minorEastAsia" w:hAnsiTheme="minorEastAsia" w:cs="宋体"/>
          <w:bCs w:val="0"/>
          <w:szCs w:val="28"/>
        </w:rPr>
        <w:t>.2</w:t>
      </w:r>
      <w:r>
        <w:rPr>
          <w:rFonts w:asciiTheme="minorEastAsia" w:hAnsiTheme="minorEastAsia" w:cs="宋体" w:hint="eastAsia"/>
          <w:bCs w:val="0"/>
          <w:szCs w:val="28"/>
        </w:rPr>
        <w:t>测量单位</w:t>
      </w:r>
      <w:bookmarkEnd w:id="60"/>
    </w:p>
    <w:p w14:paraId="3F47D652" w14:textId="10E71351" w:rsidR="00FE77E6" w:rsidRPr="00FE77E6" w:rsidRDefault="00FE77E6" w:rsidP="00FE77E6">
      <w:pPr>
        <w:ind w:firstLine="560"/>
        <w:rPr>
          <w:rFonts w:asciiTheme="minorEastAsia" w:hAnsiTheme="minorEastAsia" w:cs="宋体"/>
          <w:bCs/>
          <w:sz w:val="28"/>
          <w:szCs w:val="28"/>
        </w:rPr>
      </w:pPr>
      <w:proofErr w:type="gramStart"/>
      <w:r>
        <w:rPr>
          <w:rFonts w:asciiTheme="minorEastAsia" w:hAnsiTheme="minorEastAsia" w:cs="宋体" w:hint="eastAsia"/>
          <w:bCs/>
          <w:sz w:val="28"/>
          <w:szCs w:val="28"/>
        </w:rPr>
        <w:t>长按“设置键”</w:t>
      </w:r>
      <w:proofErr w:type="gramEnd"/>
      <w:r>
        <w:rPr>
          <w:rFonts w:asciiTheme="minorEastAsia" w:hAnsiTheme="minorEastAsia" w:cs="宋体" w:hint="eastAsia"/>
          <w:bCs/>
          <w:sz w:val="28"/>
          <w:szCs w:val="28"/>
        </w:rPr>
        <w:t>直到听到1声提示音，屏幕会显示℃或℉，测量单位将会在这两个模式间转换。</w:t>
      </w:r>
    </w:p>
    <w:p w14:paraId="7305A589" w14:textId="4471B4DB" w:rsidR="005B209F" w:rsidRPr="00721EAD" w:rsidRDefault="00B96046" w:rsidP="00D458D9">
      <w:pPr>
        <w:pStyle w:val="2"/>
        <w:rPr>
          <w:b w:val="0"/>
        </w:rPr>
      </w:pPr>
      <w:bookmarkStart w:id="61" w:name="_Toc35088162"/>
      <w:bookmarkStart w:id="62" w:name="_Toc35088926"/>
      <w:bookmarkStart w:id="63" w:name="_Toc37915956"/>
      <w:r w:rsidRPr="00721EAD">
        <w:rPr>
          <w:rFonts w:hint="eastAsia"/>
        </w:rPr>
        <w:t>5.</w:t>
      </w:r>
      <w:r w:rsidR="00FE77E6">
        <w:t>3</w:t>
      </w:r>
      <w:r w:rsidRPr="00721EAD">
        <w:rPr>
          <w:rFonts w:hint="eastAsia"/>
        </w:rPr>
        <w:t xml:space="preserve"> 测量</w:t>
      </w:r>
      <w:r w:rsidR="00BF7A1F" w:rsidRPr="00721EAD">
        <w:rPr>
          <w:rFonts w:hint="eastAsia"/>
        </w:rPr>
        <w:t>额温</w:t>
      </w:r>
      <w:bookmarkEnd w:id="61"/>
      <w:bookmarkEnd w:id="62"/>
      <w:bookmarkEnd w:id="63"/>
    </w:p>
    <w:p w14:paraId="3AAC7E5E" w14:textId="48D27CD6" w:rsidR="00B96046" w:rsidRPr="00C53B04" w:rsidRDefault="00FE77E6" w:rsidP="003E46CF">
      <w:pPr>
        <w:ind w:firstLineChars="200" w:firstLine="560"/>
        <w:rPr>
          <w:rFonts w:asciiTheme="minorEastAsia" w:hAnsiTheme="minorEastAsia"/>
          <w:sz w:val="28"/>
          <w:szCs w:val="28"/>
        </w:rPr>
      </w:pPr>
      <w:r>
        <w:rPr>
          <w:rFonts w:asciiTheme="minorEastAsia" w:hAnsiTheme="minorEastAsia" w:hint="eastAsia"/>
          <w:sz w:val="28"/>
          <w:szCs w:val="28"/>
        </w:rPr>
        <w:t>1）</w:t>
      </w:r>
      <w:r w:rsidR="00B96046" w:rsidRPr="00C53B04">
        <w:rPr>
          <w:rFonts w:asciiTheme="minorEastAsia" w:hAnsiTheme="minorEastAsia" w:hint="eastAsia"/>
          <w:sz w:val="28"/>
          <w:szCs w:val="28"/>
        </w:rPr>
        <w:t>按“</w:t>
      </w:r>
      <w:r>
        <w:rPr>
          <w:rFonts w:asciiTheme="minorEastAsia" w:hAnsiTheme="minorEastAsia" w:hint="eastAsia"/>
          <w:sz w:val="28"/>
          <w:szCs w:val="28"/>
        </w:rPr>
        <w:t>开始/停止键</w:t>
      </w:r>
      <w:r w:rsidR="00B96046" w:rsidRPr="00C53B04">
        <w:rPr>
          <w:rFonts w:asciiTheme="minorEastAsia" w:hAnsiTheme="minorEastAsia" w:hint="eastAsia"/>
          <w:sz w:val="28"/>
          <w:szCs w:val="28"/>
        </w:rPr>
        <w:t>”开机。</w:t>
      </w:r>
      <w:r w:rsidRPr="00FE77E6">
        <w:rPr>
          <w:rFonts w:asciiTheme="minorEastAsia" w:hAnsiTheme="minorEastAsia" w:hint="eastAsia"/>
          <w:sz w:val="28"/>
          <w:szCs w:val="28"/>
        </w:rPr>
        <w:t>所有的符号出现在显示器上，你可以听到一声短的</w:t>
      </w:r>
      <w:proofErr w:type="gramStart"/>
      <w:r w:rsidRPr="00FE77E6">
        <w:rPr>
          <w:rFonts w:asciiTheme="minorEastAsia" w:hAnsiTheme="minorEastAsia" w:hint="eastAsia"/>
          <w:sz w:val="28"/>
          <w:szCs w:val="28"/>
        </w:rPr>
        <w:t>哔</w:t>
      </w:r>
      <w:proofErr w:type="gramEnd"/>
      <w:r w:rsidRPr="00FE77E6">
        <w:rPr>
          <w:rFonts w:asciiTheme="minorEastAsia" w:hAnsiTheme="minorEastAsia" w:hint="eastAsia"/>
          <w:sz w:val="28"/>
          <w:szCs w:val="28"/>
        </w:rPr>
        <w:t>声，然后显示器上的C/F单元开始闪烁。</w:t>
      </w:r>
    </w:p>
    <w:p w14:paraId="4F0F6062" w14:textId="6340648D" w:rsidR="003E46CF" w:rsidRDefault="00FE77E6" w:rsidP="003E46CF">
      <w:pPr>
        <w:ind w:firstLineChars="200" w:firstLine="560"/>
        <w:rPr>
          <w:rFonts w:asciiTheme="minorEastAsia" w:hAnsiTheme="minorEastAsia"/>
          <w:sz w:val="28"/>
          <w:szCs w:val="28"/>
        </w:rPr>
      </w:pPr>
      <w:r w:rsidRPr="00FE77E6">
        <w:rPr>
          <w:rFonts w:asciiTheme="minorEastAsia" w:hAnsiTheme="minorEastAsia" w:hint="eastAsia"/>
          <w:sz w:val="28"/>
          <w:szCs w:val="28"/>
        </w:rPr>
        <w:t>2)按下</w:t>
      </w:r>
      <w:r w:rsidR="003E46CF">
        <w:rPr>
          <w:rFonts w:asciiTheme="minorEastAsia" w:hAnsiTheme="minorEastAsia" w:hint="eastAsia"/>
          <w:sz w:val="28"/>
          <w:szCs w:val="28"/>
        </w:rPr>
        <w:t>“设置键”</w:t>
      </w:r>
      <w:r w:rsidRPr="00FE77E6">
        <w:rPr>
          <w:rFonts w:asciiTheme="minorEastAsia" w:hAnsiTheme="minorEastAsia" w:hint="eastAsia"/>
          <w:sz w:val="28"/>
          <w:szCs w:val="28"/>
        </w:rPr>
        <w:t>按钮选择</w:t>
      </w:r>
      <w:r w:rsidR="003E46CF">
        <w:rPr>
          <w:rFonts w:asciiTheme="minorEastAsia" w:hAnsiTheme="minorEastAsia" w:hint="eastAsia"/>
          <w:sz w:val="28"/>
          <w:szCs w:val="28"/>
        </w:rPr>
        <w:t>身体测量</w:t>
      </w:r>
      <w:r w:rsidRPr="00FE77E6">
        <w:rPr>
          <w:rFonts w:asciiTheme="minorEastAsia" w:hAnsiTheme="minorEastAsia" w:hint="eastAsia"/>
          <w:sz w:val="28"/>
          <w:szCs w:val="28"/>
        </w:rPr>
        <w:t>模式，温度单元闪烁。</w:t>
      </w:r>
    </w:p>
    <w:p w14:paraId="5315C798" w14:textId="77777777" w:rsidR="003E46CF" w:rsidRDefault="00FE77E6" w:rsidP="003E46CF">
      <w:pPr>
        <w:ind w:firstLineChars="200" w:firstLine="560"/>
        <w:rPr>
          <w:rFonts w:asciiTheme="minorEastAsia" w:hAnsiTheme="minorEastAsia"/>
          <w:sz w:val="28"/>
          <w:szCs w:val="28"/>
        </w:rPr>
      </w:pPr>
      <w:r w:rsidRPr="00FE77E6">
        <w:rPr>
          <w:rFonts w:asciiTheme="minorEastAsia" w:hAnsiTheme="minorEastAsia" w:hint="eastAsia"/>
          <w:sz w:val="28"/>
          <w:szCs w:val="28"/>
        </w:rPr>
        <w:t>3)将探头靠近前额，确保探头平整，测量距离在1-3cm之间。按下开始/停止按钮，仪表将进行测量。</w:t>
      </w:r>
    </w:p>
    <w:p w14:paraId="5F270560" w14:textId="1D5A6E51" w:rsidR="005B209F" w:rsidRDefault="00FE77E6" w:rsidP="003E46CF">
      <w:pPr>
        <w:ind w:firstLineChars="200" w:firstLine="560"/>
        <w:rPr>
          <w:rFonts w:asciiTheme="minorEastAsia" w:hAnsiTheme="minorEastAsia"/>
          <w:sz w:val="28"/>
          <w:szCs w:val="28"/>
        </w:rPr>
      </w:pPr>
      <w:r w:rsidRPr="00FE77E6">
        <w:rPr>
          <w:rFonts w:asciiTheme="minorEastAsia" w:hAnsiTheme="minorEastAsia" w:hint="eastAsia"/>
          <w:sz w:val="28"/>
          <w:szCs w:val="28"/>
        </w:rPr>
        <w:t>4)测量将在1秒内完成，当测量完成时，你可以听到1个短的</w:t>
      </w:r>
      <w:proofErr w:type="gramStart"/>
      <w:r w:rsidRPr="00FE77E6">
        <w:rPr>
          <w:rFonts w:asciiTheme="minorEastAsia" w:hAnsiTheme="minorEastAsia" w:hint="eastAsia"/>
          <w:sz w:val="28"/>
          <w:szCs w:val="28"/>
        </w:rPr>
        <w:t>哔哔</w:t>
      </w:r>
      <w:proofErr w:type="gramEnd"/>
      <w:r w:rsidRPr="00FE77E6">
        <w:rPr>
          <w:rFonts w:asciiTheme="minorEastAsia" w:hAnsiTheme="minorEastAsia" w:hint="eastAsia"/>
          <w:sz w:val="28"/>
          <w:szCs w:val="28"/>
        </w:rPr>
        <w:t>声，同时，读数将出现在显示屏上，绿色LED灯闪烁。</w:t>
      </w:r>
    </w:p>
    <w:p w14:paraId="731017A7" w14:textId="77777777" w:rsidR="003E46CF" w:rsidRDefault="003E46CF" w:rsidP="003E46CF">
      <w:pPr>
        <w:ind w:firstLineChars="200" w:firstLine="420"/>
        <w:jc w:val="center"/>
        <w:rPr>
          <w:rFonts w:asciiTheme="minorEastAsia" w:hAnsiTheme="minorEastAsia"/>
          <w:sz w:val="28"/>
          <w:szCs w:val="28"/>
        </w:rPr>
      </w:pPr>
      <w:r>
        <w:rPr>
          <w:noProof/>
        </w:rPr>
        <w:lastRenderedPageBreak/>
        <w:drawing>
          <wp:inline distT="0" distB="0" distL="0" distR="0" wp14:anchorId="71145F39" wp14:editId="331E215E">
            <wp:extent cx="1635152" cy="3800723"/>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9417" cy="3810636"/>
                    </a:xfrm>
                    <a:prstGeom prst="rect">
                      <a:avLst/>
                    </a:prstGeom>
                  </pic:spPr>
                </pic:pic>
              </a:graphicData>
            </a:graphic>
          </wp:inline>
        </w:drawing>
      </w:r>
    </w:p>
    <w:p w14:paraId="48756267" w14:textId="77777777" w:rsidR="003E46CF" w:rsidRDefault="003E46CF" w:rsidP="003E46CF">
      <w:pPr>
        <w:rPr>
          <w:rFonts w:asciiTheme="minorEastAsia" w:hAnsiTheme="minorEastAsia"/>
          <w:sz w:val="28"/>
          <w:szCs w:val="28"/>
        </w:rPr>
      </w:pPr>
      <w:r w:rsidRPr="003E46CF">
        <w:rPr>
          <w:rFonts w:asciiTheme="minorEastAsia" w:hAnsiTheme="minorEastAsia" w:hint="eastAsia"/>
          <w:sz w:val="28"/>
          <w:szCs w:val="28"/>
        </w:rPr>
        <w:t>注意:</w:t>
      </w:r>
    </w:p>
    <w:p w14:paraId="5B86288E" w14:textId="77777777" w:rsidR="003E46CF" w:rsidRDefault="003E46CF" w:rsidP="003E46CF">
      <w:pPr>
        <w:ind w:firstLineChars="200" w:firstLine="560"/>
        <w:rPr>
          <w:rFonts w:asciiTheme="minorEastAsia" w:hAnsiTheme="minorEastAsia"/>
          <w:sz w:val="28"/>
          <w:szCs w:val="28"/>
        </w:rPr>
      </w:pPr>
      <w:r w:rsidRPr="003E46CF">
        <w:rPr>
          <w:rFonts w:asciiTheme="minorEastAsia" w:hAnsiTheme="minorEastAsia" w:hint="eastAsia"/>
          <w:sz w:val="28"/>
          <w:szCs w:val="28"/>
        </w:rPr>
        <w:t>如果读数</w:t>
      </w:r>
      <w:r>
        <w:rPr>
          <w:rFonts w:asciiTheme="minorEastAsia" w:hAnsiTheme="minorEastAsia" w:hint="eastAsia"/>
          <w:sz w:val="28"/>
          <w:szCs w:val="28"/>
        </w:rPr>
        <w:t>＜</w:t>
      </w:r>
      <w:r w:rsidRPr="003E46CF">
        <w:rPr>
          <w:rFonts w:asciiTheme="minorEastAsia" w:hAnsiTheme="minorEastAsia" w:hint="eastAsia"/>
          <w:sz w:val="28"/>
          <w:szCs w:val="28"/>
        </w:rPr>
        <w:t>37.5°C(99.5°F)，显示屏将与绿色LED一起显示。如果读数为</w:t>
      </w:r>
      <w:r>
        <w:rPr>
          <w:rFonts w:asciiTheme="minorEastAsia" w:hAnsiTheme="minorEastAsia" w:hint="eastAsia"/>
          <w:sz w:val="28"/>
          <w:szCs w:val="28"/>
        </w:rPr>
        <w:t>≥</w:t>
      </w:r>
      <w:r w:rsidRPr="003E46CF">
        <w:rPr>
          <w:rFonts w:asciiTheme="minorEastAsia" w:hAnsiTheme="minorEastAsia" w:hint="eastAsia"/>
          <w:sz w:val="28"/>
          <w:szCs w:val="28"/>
        </w:rPr>
        <w:t>37.5°C(99.5°F)和&lt;43°C(109.4F)，显示屏将显示红色LED和10个短</w:t>
      </w:r>
      <w:proofErr w:type="gramStart"/>
      <w:r w:rsidRPr="003E46CF">
        <w:rPr>
          <w:rFonts w:asciiTheme="minorEastAsia" w:hAnsiTheme="minorEastAsia" w:hint="eastAsia"/>
          <w:sz w:val="28"/>
          <w:szCs w:val="28"/>
        </w:rPr>
        <w:t>哔哔</w:t>
      </w:r>
      <w:proofErr w:type="gramEnd"/>
      <w:r w:rsidRPr="003E46CF">
        <w:rPr>
          <w:rFonts w:asciiTheme="minorEastAsia" w:hAnsiTheme="minorEastAsia" w:hint="eastAsia"/>
          <w:sz w:val="28"/>
          <w:szCs w:val="28"/>
        </w:rPr>
        <w:t>声。</w:t>
      </w:r>
    </w:p>
    <w:p w14:paraId="48B95B96" w14:textId="77777777" w:rsidR="003E46CF" w:rsidRDefault="003E46CF" w:rsidP="003E46CF">
      <w:pPr>
        <w:ind w:firstLineChars="200" w:firstLine="560"/>
        <w:rPr>
          <w:rFonts w:asciiTheme="minorEastAsia" w:hAnsiTheme="minorEastAsia"/>
          <w:sz w:val="28"/>
          <w:szCs w:val="28"/>
        </w:rPr>
      </w:pPr>
      <w:r w:rsidRPr="003E46CF">
        <w:rPr>
          <w:rFonts w:asciiTheme="minorEastAsia" w:hAnsiTheme="minorEastAsia" w:hint="eastAsia"/>
          <w:sz w:val="28"/>
          <w:szCs w:val="28"/>
        </w:rPr>
        <w:t>只有当C/F单元再次开始闪烁时，才可以继续进行测量。</w:t>
      </w:r>
    </w:p>
    <w:p w14:paraId="34BFF7D1" w14:textId="77777777" w:rsidR="003E46CF" w:rsidRDefault="003E46CF" w:rsidP="003E46CF">
      <w:pPr>
        <w:ind w:firstLineChars="200" w:firstLine="560"/>
        <w:rPr>
          <w:rFonts w:asciiTheme="minorEastAsia" w:hAnsiTheme="minorEastAsia"/>
          <w:sz w:val="28"/>
          <w:szCs w:val="28"/>
        </w:rPr>
      </w:pPr>
      <w:r w:rsidRPr="003E46CF">
        <w:rPr>
          <w:rFonts w:asciiTheme="minorEastAsia" w:hAnsiTheme="minorEastAsia" w:hint="eastAsia"/>
          <w:sz w:val="28"/>
          <w:szCs w:val="28"/>
        </w:rPr>
        <w:t>由于额头测量温度易受汗水、油脂及周围环境的影响，所以读数仅供参考</w:t>
      </w:r>
      <w:r>
        <w:rPr>
          <w:rFonts w:asciiTheme="minorEastAsia" w:hAnsiTheme="minorEastAsia" w:hint="eastAsia"/>
          <w:sz w:val="28"/>
          <w:szCs w:val="28"/>
        </w:rPr>
        <w:t>。</w:t>
      </w:r>
    </w:p>
    <w:p w14:paraId="73AC15E4" w14:textId="77777777" w:rsidR="003E46CF" w:rsidRDefault="003E46CF" w:rsidP="003E46CF">
      <w:pPr>
        <w:ind w:firstLineChars="200" w:firstLine="560"/>
        <w:rPr>
          <w:rFonts w:asciiTheme="minorEastAsia" w:hAnsiTheme="minorEastAsia"/>
          <w:sz w:val="28"/>
          <w:szCs w:val="28"/>
        </w:rPr>
      </w:pPr>
      <w:r w:rsidRPr="003E46CF">
        <w:rPr>
          <w:rFonts w:asciiTheme="minorEastAsia" w:hAnsiTheme="minorEastAsia" w:hint="eastAsia"/>
          <w:sz w:val="28"/>
          <w:szCs w:val="28"/>
        </w:rPr>
        <w:t>如果探头放置在接近前额测量的角度，读数将受到周围温度的影响。</w:t>
      </w:r>
    </w:p>
    <w:p w14:paraId="3146C8A2" w14:textId="4392D96D" w:rsidR="003E46CF" w:rsidRPr="00C53B04" w:rsidRDefault="003E46CF" w:rsidP="003E46CF">
      <w:pPr>
        <w:ind w:firstLineChars="200" w:firstLine="560"/>
        <w:rPr>
          <w:rFonts w:asciiTheme="minorEastAsia" w:hAnsiTheme="minorEastAsia"/>
          <w:sz w:val="28"/>
          <w:szCs w:val="28"/>
        </w:rPr>
      </w:pPr>
      <w:r w:rsidRPr="003E46CF">
        <w:rPr>
          <w:rFonts w:asciiTheme="minorEastAsia" w:hAnsiTheme="minorEastAsia" w:hint="eastAsia"/>
          <w:sz w:val="28"/>
          <w:szCs w:val="28"/>
        </w:rPr>
        <w:t>婴儿的皮肤在环境温度下反应很快。因此，在哺乳期间或之后，不要用非接触式体温计测量体温，因为皮肤温度可能低于体内温度</w:t>
      </w:r>
    </w:p>
    <w:p w14:paraId="35563F64" w14:textId="59010FB8" w:rsidR="005B209F" w:rsidRPr="00721EAD" w:rsidRDefault="00B96046" w:rsidP="00A07A96">
      <w:pPr>
        <w:pStyle w:val="2"/>
        <w:rPr>
          <w:b w:val="0"/>
        </w:rPr>
      </w:pPr>
      <w:bookmarkStart w:id="64" w:name="_Toc35088164"/>
      <w:bookmarkStart w:id="65" w:name="_Toc35088928"/>
      <w:bookmarkStart w:id="66" w:name="_Toc37915957"/>
      <w:r w:rsidRPr="00721EAD">
        <w:rPr>
          <w:rFonts w:hint="eastAsia"/>
        </w:rPr>
        <w:lastRenderedPageBreak/>
        <w:t>5.</w:t>
      </w:r>
      <w:r w:rsidR="003E46CF">
        <w:t>4</w:t>
      </w:r>
      <w:r w:rsidR="007D38AD" w:rsidRPr="00721EAD">
        <w:rPr>
          <w:rFonts w:hint="eastAsia"/>
        </w:rPr>
        <w:t>读取记忆</w:t>
      </w:r>
      <w:bookmarkEnd w:id="64"/>
      <w:bookmarkEnd w:id="65"/>
      <w:bookmarkEnd w:id="66"/>
    </w:p>
    <w:p w14:paraId="48CAA649" w14:textId="4E1D3179" w:rsidR="00575AB7" w:rsidRPr="00C53B04" w:rsidRDefault="00575AB7" w:rsidP="00E06A7A">
      <w:pPr>
        <w:ind w:firstLineChars="200" w:firstLine="560"/>
        <w:rPr>
          <w:rFonts w:asciiTheme="minorEastAsia" w:hAnsiTheme="minorEastAsia"/>
          <w:bCs/>
          <w:sz w:val="28"/>
          <w:szCs w:val="28"/>
        </w:rPr>
      </w:pPr>
      <w:r w:rsidRPr="00C53B04">
        <w:rPr>
          <w:rFonts w:asciiTheme="minorEastAsia" w:hAnsiTheme="minorEastAsia" w:hint="eastAsia"/>
          <w:bCs/>
          <w:sz w:val="28"/>
          <w:szCs w:val="28"/>
        </w:rPr>
        <w:t>如果您想浏览以前的测量结果，在体温计关机的状态下，按</w:t>
      </w:r>
      <w:r w:rsidR="003E46CF">
        <w:rPr>
          <w:rFonts w:asciiTheme="minorEastAsia" w:hAnsiTheme="minorEastAsia" w:hint="eastAsia"/>
          <w:bCs/>
          <w:sz w:val="28"/>
          <w:szCs w:val="28"/>
        </w:rPr>
        <w:t>下</w:t>
      </w:r>
      <w:r w:rsidRPr="00C53B04">
        <w:rPr>
          <w:rFonts w:asciiTheme="minorEastAsia" w:hAnsiTheme="minorEastAsia" w:hint="eastAsia"/>
          <w:bCs/>
          <w:sz w:val="28"/>
          <w:szCs w:val="28"/>
        </w:rPr>
        <w:t>“</w:t>
      </w:r>
      <w:r w:rsidR="003E46CF">
        <w:rPr>
          <w:rFonts w:asciiTheme="minorEastAsia" w:hAnsiTheme="minorEastAsia" w:hint="eastAsia"/>
          <w:bCs/>
          <w:sz w:val="28"/>
          <w:szCs w:val="28"/>
        </w:rPr>
        <w:t>记忆按钮</w:t>
      </w:r>
      <w:r w:rsidRPr="00C53B04">
        <w:rPr>
          <w:rFonts w:asciiTheme="minorEastAsia" w:hAnsiTheme="minorEastAsia" w:hint="eastAsia"/>
          <w:bCs/>
          <w:sz w:val="28"/>
          <w:szCs w:val="28"/>
        </w:rPr>
        <w:t>”</w:t>
      </w:r>
      <w:r w:rsidR="003E46CF">
        <w:rPr>
          <w:rFonts w:asciiTheme="minorEastAsia" w:hAnsiTheme="minorEastAsia" w:hint="eastAsia"/>
          <w:bCs/>
          <w:sz w:val="28"/>
          <w:szCs w:val="28"/>
        </w:rPr>
        <w:t>进入记忆模式。</w:t>
      </w:r>
    </w:p>
    <w:p w14:paraId="215A18E3" w14:textId="1E0F7376" w:rsidR="00575AB7" w:rsidRPr="00C53B04" w:rsidRDefault="003E46CF" w:rsidP="00E06A7A">
      <w:pPr>
        <w:ind w:firstLineChars="200" w:firstLine="560"/>
        <w:rPr>
          <w:rFonts w:asciiTheme="minorEastAsia" w:hAnsiTheme="minorEastAsia"/>
          <w:bCs/>
          <w:sz w:val="28"/>
          <w:szCs w:val="28"/>
        </w:rPr>
      </w:pPr>
      <w:r>
        <w:rPr>
          <w:rFonts w:asciiTheme="minorEastAsia" w:hAnsiTheme="minorEastAsia" w:hint="eastAsia"/>
          <w:bCs/>
          <w:sz w:val="28"/>
          <w:szCs w:val="28"/>
        </w:rPr>
        <w:t>每次</w:t>
      </w:r>
      <w:r w:rsidR="00575AB7" w:rsidRPr="00C53B04">
        <w:rPr>
          <w:rFonts w:asciiTheme="minorEastAsia" w:hAnsiTheme="minorEastAsia" w:hint="eastAsia"/>
          <w:bCs/>
          <w:sz w:val="28"/>
          <w:szCs w:val="28"/>
        </w:rPr>
        <w:t>按一次</w:t>
      </w:r>
      <w:r>
        <w:rPr>
          <w:rFonts w:asciiTheme="minorEastAsia" w:hAnsiTheme="minorEastAsia" w:hint="eastAsia"/>
          <w:bCs/>
          <w:sz w:val="28"/>
          <w:szCs w:val="28"/>
        </w:rPr>
        <w:t>“记忆按钮”</w:t>
      </w:r>
      <w:r w:rsidR="00575AB7" w:rsidRPr="00C53B04">
        <w:rPr>
          <w:rFonts w:asciiTheme="minorEastAsia" w:hAnsiTheme="minorEastAsia" w:hint="eastAsia"/>
          <w:bCs/>
          <w:sz w:val="28"/>
          <w:szCs w:val="28"/>
        </w:rPr>
        <w:t>，您会先看到数字“</w:t>
      </w:r>
      <w:r w:rsidR="00575AB7" w:rsidRPr="00C53B04">
        <w:rPr>
          <w:rFonts w:asciiTheme="minorEastAsia" w:hAnsiTheme="minorEastAsia"/>
          <w:bCs/>
          <w:sz w:val="28"/>
          <w:szCs w:val="28"/>
        </w:rPr>
        <w:t>1</w:t>
      </w:r>
      <w:r w:rsidR="00575AB7" w:rsidRPr="00C53B04">
        <w:rPr>
          <w:rFonts w:asciiTheme="minorEastAsia" w:hAnsiTheme="minorEastAsia" w:hint="eastAsia"/>
          <w:bCs/>
          <w:sz w:val="28"/>
          <w:szCs w:val="28"/>
        </w:rPr>
        <w:t>”出现在屏幕</w:t>
      </w:r>
      <w:r>
        <w:rPr>
          <w:rFonts w:asciiTheme="minorEastAsia" w:hAnsiTheme="minorEastAsia" w:hint="eastAsia"/>
          <w:bCs/>
          <w:sz w:val="28"/>
          <w:szCs w:val="28"/>
        </w:rPr>
        <w:t>中间上方出现M标识</w:t>
      </w:r>
      <w:r w:rsidR="00575AB7" w:rsidRPr="00C53B04">
        <w:rPr>
          <w:rFonts w:asciiTheme="minorEastAsia" w:hAnsiTheme="minorEastAsia" w:hint="eastAsia"/>
          <w:bCs/>
          <w:sz w:val="28"/>
          <w:szCs w:val="28"/>
        </w:rPr>
        <w:t>，代表第</w:t>
      </w:r>
      <w:r w:rsidR="00575AB7" w:rsidRPr="00C53B04">
        <w:rPr>
          <w:rFonts w:asciiTheme="minorEastAsia" w:hAnsiTheme="minorEastAsia"/>
          <w:bCs/>
          <w:sz w:val="28"/>
          <w:szCs w:val="28"/>
        </w:rPr>
        <w:t>1</w:t>
      </w:r>
      <w:r w:rsidR="00575AB7" w:rsidRPr="00C53B04">
        <w:rPr>
          <w:rFonts w:asciiTheme="minorEastAsia" w:hAnsiTheme="minorEastAsia" w:hint="eastAsia"/>
          <w:bCs/>
          <w:sz w:val="28"/>
          <w:szCs w:val="28"/>
        </w:rPr>
        <w:t>组记忆值，然后数字</w:t>
      </w:r>
      <w:r w:rsidR="00575AB7" w:rsidRPr="00C53B04">
        <w:rPr>
          <w:rFonts w:asciiTheme="minorEastAsia" w:hAnsiTheme="minorEastAsia"/>
          <w:bCs/>
          <w:sz w:val="28"/>
          <w:szCs w:val="28"/>
        </w:rPr>
        <w:t>1</w:t>
      </w:r>
      <w:r w:rsidR="00575AB7" w:rsidRPr="00C53B04">
        <w:rPr>
          <w:rFonts w:asciiTheme="minorEastAsia" w:hAnsiTheme="minorEastAsia" w:hint="eastAsia"/>
          <w:bCs/>
          <w:sz w:val="28"/>
          <w:szCs w:val="28"/>
        </w:rPr>
        <w:t>快速消失，屏幕上弹出记忆的第一个温度数值。重复按测量按键，您就可以依次调阅记忆的所有的温度数值。</w:t>
      </w:r>
    </w:p>
    <w:p w14:paraId="18797231" w14:textId="6E99E11A" w:rsidR="00575AB7" w:rsidRDefault="00575AB7" w:rsidP="00E06A7A">
      <w:pPr>
        <w:ind w:firstLineChars="200" w:firstLine="560"/>
        <w:rPr>
          <w:rFonts w:asciiTheme="minorEastAsia" w:hAnsiTheme="minorEastAsia"/>
          <w:bCs/>
          <w:sz w:val="28"/>
          <w:szCs w:val="28"/>
        </w:rPr>
      </w:pPr>
      <w:r w:rsidRPr="00C53B04">
        <w:rPr>
          <w:rFonts w:asciiTheme="minorEastAsia" w:hAnsiTheme="minorEastAsia" w:hint="eastAsia"/>
          <w:bCs/>
          <w:sz w:val="28"/>
          <w:szCs w:val="28"/>
        </w:rPr>
        <w:t>体温计可以保存</w:t>
      </w:r>
      <w:r w:rsidR="003E46CF">
        <w:rPr>
          <w:rFonts w:asciiTheme="minorEastAsia" w:hAnsiTheme="minorEastAsia"/>
          <w:bCs/>
          <w:sz w:val="28"/>
          <w:szCs w:val="28"/>
        </w:rPr>
        <w:t>20</w:t>
      </w:r>
      <w:r w:rsidRPr="00C53B04">
        <w:rPr>
          <w:rFonts w:asciiTheme="minorEastAsia" w:hAnsiTheme="minorEastAsia" w:hint="eastAsia"/>
          <w:bCs/>
          <w:sz w:val="28"/>
          <w:szCs w:val="28"/>
        </w:rPr>
        <w:t>组测量数据，当数据存满时，最后一次的数量数据会替换掉第一次的数量数据。</w:t>
      </w:r>
    </w:p>
    <w:p w14:paraId="205D8979" w14:textId="18C4DF3C" w:rsidR="003E46CF" w:rsidRDefault="003E46CF" w:rsidP="00E06A7A">
      <w:pPr>
        <w:ind w:firstLineChars="200" w:firstLine="420"/>
        <w:rPr>
          <w:rFonts w:asciiTheme="minorEastAsia" w:hAnsiTheme="minorEastAsia"/>
          <w:bCs/>
          <w:sz w:val="28"/>
          <w:szCs w:val="28"/>
        </w:rPr>
      </w:pPr>
      <w:r>
        <w:rPr>
          <w:noProof/>
        </w:rPr>
        <w:drawing>
          <wp:inline distT="0" distB="0" distL="0" distR="0" wp14:anchorId="5FBBF739" wp14:editId="5426C073">
            <wp:extent cx="5274310" cy="11925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92530"/>
                    </a:xfrm>
                    <a:prstGeom prst="rect">
                      <a:avLst/>
                    </a:prstGeom>
                  </pic:spPr>
                </pic:pic>
              </a:graphicData>
            </a:graphic>
          </wp:inline>
        </w:drawing>
      </w:r>
    </w:p>
    <w:p w14:paraId="53B4CF05" w14:textId="6C818FA5" w:rsidR="003E46CF" w:rsidRDefault="003E46CF" w:rsidP="003E46CF">
      <w:pPr>
        <w:rPr>
          <w:rFonts w:asciiTheme="minorEastAsia" w:hAnsiTheme="minorEastAsia"/>
          <w:bCs/>
          <w:sz w:val="28"/>
          <w:szCs w:val="28"/>
        </w:rPr>
      </w:pPr>
      <w:r>
        <w:rPr>
          <w:rFonts w:asciiTheme="minorEastAsia" w:hAnsiTheme="minorEastAsia" w:hint="eastAsia"/>
          <w:bCs/>
          <w:sz w:val="28"/>
          <w:szCs w:val="28"/>
        </w:rPr>
        <w:t>5</w:t>
      </w:r>
      <w:r>
        <w:rPr>
          <w:rFonts w:asciiTheme="minorEastAsia" w:hAnsiTheme="minorEastAsia"/>
          <w:bCs/>
          <w:sz w:val="28"/>
          <w:szCs w:val="28"/>
        </w:rPr>
        <w:t>.4.1</w:t>
      </w:r>
      <w:r>
        <w:rPr>
          <w:rFonts w:asciiTheme="minorEastAsia" w:hAnsiTheme="minorEastAsia" w:hint="eastAsia"/>
          <w:bCs/>
          <w:sz w:val="28"/>
          <w:szCs w:val="28"/>
        </w:rPr>
        <w:t>记忆清除</w:t>
      </w:r>
    </w:p>
    <w:p w14:paraId="41709A69" w14:textId="31C57489" w:rsidR="003E46CF" w:rsidRPr="003E46CF" w:rsidRDefault="003E46CF" w:rsidP="003E46CF">
      <w:pPr>
        <w:ind w:firstLineChars="200" w:firstLine="560"/>
        <w:rPr>
          <w:rFonts w:asciiTheme="minorEastAsia" w:hAnsiTheme="minorEastAsia"/>
          <w:bCs/>
          <w:sz w:val="28"/>
          <w:szCs w:val="28"/>
        </w:rPr>
      </w:pPr>
      <w:r w:rsidRPr="003E46CF">
        <w:rPr>
          <w:rFonts w:asciiTheme="minorEastAsia" w:hAnsiTheme="minorEastAsia" w:hint="eastAsia"/>
          <w:bCs/>
          <w:sz w:val="28"/>
          <w:szCs w:val="28"/>
        </w:rPr>
        <w:t>如果您确定要永久删除所有存储的内存。</w:t>
      </w:r>
      <w:proofErr w:type="gramStart"/>
      <w:r w:rsidRPr="003E46CF">
        <w:rPr>
          <w:rFonts w:asciiTheme="minorEastAsia" w:hAnsiTheme="minorEastAsia" w:hint="eastAsia"/>
          <w:bCs/>
          <w:sz w:val="28"/>
          <w:szCs w:val="28"/>
        </w:rPr>
        <w:t>长按</w:t>
      </w:r>
      <w:r>
        <w:rPr>
          <w:rFonts w:asciiTheme="minorEastAsia" w:hAnsiTheme="minorEastAsia" w:hint="eastAsia"/>
          <w:bCs/>
          <w:sz w:val="28"/>
          <w:szCs w:val="28"/>
        </w:rPr>
        <w:t>“记忆按钮”</w:t>
      </w:r>
      <w:proofErr w:type="gramEnd"/>
      <w:r w:rsidRPr="003E46CF">
        <w:rPr>
          <w:rFonts w:asciiTheme="minorEastAsia" w:hAnsiTheme="minorEastAsia" w:hint="eastAsia"/>
          <w:bCs/>
          <w:sz w:val="28"/>
          <w:szCs w:val="28"/>
        </w:rPr>
        <w:t>8秒，关机后</w:t>
      </w:r>
      <w:r w:rsidR="00337736">
        <w:rPr>
          <w:rFonts w:asciiTheme="minorEastAsia" w:hAnsiTheme="minorEastAsia" w:hint="eastAsia"/>
          <w:bCs/>
          <w:sz w:val="28"/>
          <w:szCs w:val="28"/>
        </w:rPr>
        <w:t>屏幕</w:t>
      </w:r>
      <w:r w:rsidRPr="003E46CF">
        <w:rPr>
          <w:rFonts w:asciiTheme="minorEastAsia" w:hAnsiTheme="minorEastAsia" w:hint="eastAsia"/>
          <w:bCs/>
          <w:sz w:val="28"/>
          <w:szCs w:val="28"/>
        </w:rPr>
        <w:t>出现</w:t>
      </w:r>
      <w:proofErr w:type="spellStart"/>
      <w:r w:rsidRPr="003E46CF">
        <w:rPr>
          <w:rFonts w:asciiTheme="minorEastAsia" w:hAnsiTheme="minorEastAsia" w:hint="eastAsia"/>
          <w:bCs/>
          <w:sz w:val="28"/>
          <w:szCs w:val="28"/>
        </w:rPr>
        <w:t>CLr</w:t>
      </w:r>
      <w:proofErr w:type="spellEnd"/>
      <w:r w:rsidRPr="003E46CF">
        <w:rPr>
          <w:rFonts w:asciiTheme="minorEastAsia" w:hAnsiTheme="minorEastAsia" w:hint="eastAsia"/>
          <w:bCs/>
          <w:sz w:val="28"/>
          <w:szCs w:val="28"/>
        </w:rPr>
        <w:t xml:space="preserve">, </w:t>
      </w:r>
      <w:proofErr w:type="spellStart"/>
      <w:r w:rsidRPr="003E46CF">
        <w:rPr>
          <w:rFonts w:asciiTheme="minorEastAsia" w:hAnsiTheme="minorEastAsia" w:hint="eastAsia"/>
          <w:bCs/>
          <w:sz w:val="28"/>
          <w:szCs w:val="28"/>
        </w:rPr>
        <w:t>CLr</w:t>
      </w:r>
      <w:proofErr w:type="spellEnd"/>
      <w:r w:rsidRPr="003E46CF">
        <w:rPr>
          <w:rFonts w:asciiTheme="minorEastAsia" w:hAnsiTheme="minorEastAsia" w:hint="eastAsia"/>
          <w:bCs/>
          <w:sz w:val="28"/>
          <w:szCs w:val="28"/>
        </w:rPr>
        <w:t>将闪烁3次，清除所有记忆，并发出3次短</w:t>
      </w:r>
      <w:proofErr w:type="gramStart"/>
      <w:r w:rsidRPr="003E46CF">
        <w:rPr>
          <w:rFonts w:asciiTheme="minorEastAsia" w:hAnsiTheme="minorEastAsia" w:hint="eastAsia"/>
          <w:bCs/>
          <w:sz w:val="28"/>
          <w:szCs w:val="28"/>
        </w:rPr>
        <w:t>哔哔</w:t>
      </w:r>
      <w:proofErr w:type="gramEnd"/>
      <w:r w:rsidRPr="003E46CF">
        <w:rPr>
          <w:rFonts w:asciiTheme="minorEastAsia" w:hAnsiTheme="minorEastAsia" w:hint="eastAsia"/>
          <w:bCs/>
          <w:sz w:val="28"/>
          <w:szCs w:val="28"/>
        </w:rPr>
        <w:t>声。</w:t>
      </w:r>
    </w:p>
    <w:p w14:paraId="51C17171" w14:textId="24D305EA" w:rsidR="005B209F" w:rsidRPr="00721EAD" w:rsidRDefault="00B96046" w:rsidP="00EA2966">
      <w:pPr>
        <w:pStyle w:val="2"/>
        <w:rPr>
          <w:b w:val="0"/>
        </w:rPr>
      </w:pPr>
      <w:bookmarkStart w:id="67" w:name="_Toc35088169"/>
      <w:bookmarkStart w:id="68" w:name="_Toc35088933"/>
      <w:bookmarkStart w:id="69" w:name="_Toc37915958"/>
      <w:r w:rsidRPr="00721EAD">
        <w:rPr>
          <w:rFonts w:hint="eastAsia"/>
        </w:rPr>
        <w:t>5.</w:t>
      </w:r>
      <w:r w:rsidR="00337736">
        <w:t>5</w:t>
      </w:r>
      <w:r w:rsidRPr="00721EAD">
        <w:rPr>
          <w:rFonts w:hint="eastAsia"/>
        </w:rPr>
        <w:t xml:space="preserve"> 关</w:t>
      </w:r>
      <w:r w:rsidR="00614B9E" w:rsidRPr="00721EAD">
        <w:rPr>
          <w:rFonts w:hint="eastAsia"/>
        </w:rPr>
        <w:t>机</w:t>
      </w:r>
      <w:bookmarkEnd w:id="67"/>
      <w:bookmarkEnd w:id="68"/>
      <w:bookmarkEnd w:id="69"/>
    </w:p>
    <w:p w14:paraId="0529E3FB" w14:textId="2FF7061C" w:rsidR="005B209F" w:rsidRPr="00C53B04" w:rsidRDefault="00C45381" w:rsidP="00E06A7A">
      <w:pPr>
        <w:ind w:firstLineChars="200" w:firstLine="560"/>
        <w:rPr>
          <w:rFonts w:asciiTheme="minorEastAsia" w:hAnsiTheme="minorEastAsia"/>
          <w:sz w:val="28"/>
          <w:szCs w:val="28"/>
        </w:rPr>
      </w:pPr>
      <w:r w:rsidRPr="00C53B04">
        <w:rPr>
          <w:rFonts w:asciiTheme="minorEastAsia" w:hAnsiTheme="minorEastAsia" w:hint="eastAsia"/>
          <w:bCs/>
          <w:sz w:val="28"/>
          <w:szCs w:val="28"/>
        </w:rPr>
        <w:t>当温度计打开时，如果</w:t>
      </w:r>
      <w:r w:rsidR="000732B5">
        <w:rPr>
          <w:rFonts w:asciiTheme="minorEastAsia" w:hAnsiTheme="minorEastAsia" w:hint="eastAsia"/>
          <w:bCs/>
          <w:sz w:val="28"/>
          <w:szCs w:val="28"/>
        </w:rPr>
        <w:t>约</w:t>
      </w:r>
      <w:r w:rsidR="00337736">
        <w:rPr>
          <w:rFonts w:asciiTheme="minorEastAsia" w:hAnsiTheme="minorEastAsia"/>
          <w:bCs/>
          <w:sz w:val="28"/>
          <w:szCs w:val="28"/>
        </w:rPr>
        <w:t>60</w:t>
      </w:r>
      <w:r w:rsidRPr="00C53B04">
        <w:rPr>
          <w:rFonts w:asciiTheme="minorEastAsia" w:hAnsiTheme="minorEastAsia" w:hint="eastAsia"/>
          <w:bCs/>
          <w:sz w:val="28"/>
          <w:szCs w:val="28"/>
        </w:rPr>
        <w:t>秒内未使用，温度计会自动关机，您也可以按住“</w:t>
      </w:r>
      <w:r w:rsidR="00337736">
        <w:rPr>
          <w:rFonts w:asciiTheme="minorEastAsia" w:hAnsiTheme="minorEastAsia" w:hint="eastAsia"/>
          <w:bCs/>
          <w:sz w:val="28"/>
          <w:szCs w:val="28"/>
        </w:rPr>
        <w:t>开始/停止</w:t>
      </w:r>
      <w:r w:rsidRPr="00C53B04">
        <w:rPr>
          <w:rFonts w:asciiTheme="minorEastAsia" w:hAnsiTheme="minorEastAsia" w:hint="eastAsia"/>
          <w:bCs/>
          <w:sz w:val="28"/>
          <w:szCs w:val="28"/>
        </w:rPr>
        <w:t>”</w:t>
      </w:r>
      <w:r w:rsidR="000732B5">
        <w:rPr>
          <w:rFonts w:asciiTheme="minorEastAsia" w:hAnsiTheme="minorEastAsia" w:hint="eastAsia"/>
          <w:bCs/>
          <w:sz w:val="28"/>
          <w:szCs w:val="28"/>
        </w:rPr>
        <w:t>约</w:t>
      </w:r>
      <w:r w:rsidR="00337736">
        <w:rPr>
          <w:rFonts w:asciiTheme="minorEastAsia" w:hAnsiTheme="minorEastAsia"/>
          <w:bCs/>
          <w:sz w:val="28"/>
          <w:szCs w:val="28"/>
        </w:rPr>
        <w:t>8</w:t>
      </w:r>
      <w:r w:rsidRPr="00C53B04">
        <w:rPr>
          <w:rFonts w:asciiTheme="minorEastAsia" w:hAnsiTheme="minorEastAsia" w:hint="eastAsia"/>
          <w:bCs/>
          <w:sz w:val="28"/>
          <w:szCs w:val="28"/>
        </w:rPr>
        <w:t>秒钟体温计关机</w:t>
      </w:r>
      <w:r w:rsidR="00B96046" w:rsidRPr="00C53B04">
        <w:rPr>
          <w:rFonts w:asciiTheme="minorEastAsia" w:hAnsiTheme="minorEastAsia" w:hint="eastAsia"/>
          <w:sz w:val="28"/>
          <w:szCs w:val="28"/>
        </w:rPr>
        <w:t>。</w:t>
      </w:r>
    </w:p>
    <w:p w14:paraId="331BC530" w14:textId="2A22EB0C" w:rsidR="005B209F" w:rsidRPr="00721EAD" w:rsidRDefault="00B96046" w:rsidP="00EA2966">
      <w:pPr>
        <w:pStyle w:val="2"/>
        <w:rPr>
          <w:b w:val="0"/>
        </w:rPr>
      </w:pPr>
      <w:bookmarkStart w:id="70" w:name="_Toc35088170"/>
      <w:bookmarkStart w:id="71" w:name="_Toc35088934"/>
      <w:bookmarkStart w:id="72" w:name="_Toc37915959"/>
      <w:r w:rsidRPr="00721EAD">
        <w:rPr>
          <w:rFonts w:hint="eastAsia"/>
        </w:rPr>
        <w:t>5.</w:t>
      </w:r>
      <w:r w:rsidR="00337736">
        <w:t>6</w:t>
      </w:r>
      <w:r w:rsidRPr="00721EAD">
        <w:rPr>
          <w:rFonts w:hint="eastAsia"/>
        </w:rPr>
        <w:t xml:space="preserve"> 更换电池</w:t>
      </w:r>
      <w:bookmarkEnd w:id="70"/>
      <w:bookmarkEnd w:id="71"/>
      <w:bookmarkEnd w:id="72"/>
    </w:p>
    <w:p w14:paraId="4B689455" w14:textId="77777777" w:rsidR="00405648" w:rsidRPr="00C53B04" w:rsidRDefault="00405648" w:rsidP="00E06A7A">
      <w:pPr>
        <w:ind w:firstLineChars="200" w:firstLine="560"/>
        <w:rPr>
          <w:rFonts w:asciiTheme="minorEastAsia" w:hAnsiTheme="minorEastAsia"/>
          <w:bCs/>
          <w:sz w:val="28"/>
          <w:szCs w:val="28"/>
        </w:rPr>
      </w:pPr>
      <w:r w:rsidRPr="00C53B04">
        <w:rPr>
          <w:rFonts w:asciiTheme="minorEastAsia" w:hAnsiTheme="minorEastAsia" w:cs="宋体" w:hint="eastAsia"/>
          <w:bCs/>
          <w:sz w:val="28"/>
          <w:szCs w:val="28"/>
        </w:rPr>
        <w:t>当屏幕出现低电压提示符号时，向下滑开电</w:t>
      </w:r>
      <w:r w:rsidRPr="00C53B04">
        <w:rPr>
          <w:rFonts w:asciiTheme="minorEastAsia" w:hAnsiTheme="minorEastAsia" w:hint="eastAsia"/>
          <w:bCs/>
          <w:sz w:val="28"/>
          <w:szCs w:val="28"/>
        </w:rPr>
        <w:t>池盖，取出旧电池，根据电池仓里标记的极性符号正确装入两节新的</w:t>
      </w:r>
      <w:r w:rsidRPr="00C53B04">
        <w:rPr>
          <w:rFonts w:asciiTheme="minorEastAsia" w:hAnsiTheme="minorEastAsia"/>
          <w:bCs/>
          <w:sz w:val="28"/>
          <w:szCs w:val="28"/>
        </w:rPr>
        <w:t>AAA</w:t>
      </w:r>
      <w:r w:rsidRPr="00C53B04">
        <w:rPr>
          <w:rFonts w:asciiTheme="minorEastAsia" w:hAnsiTheme="minorEastAsia" w:hint="eastAsia"/>
          <w:bCs/>
          <w:sz w:val="28"/>
          <w:szCs w:val="28"/>
        </w:rPr>
        <w:t>电池，合上电池</w:t>
      </w:r>
      <w:r w:rsidRPr="00C53B04">
        <w:rPr>
          <w:rFonts w:asciiTheme="minorEastAsia" w:hAnsiTheme="minorEastAsia" w:hint="eastAsia"/>
          <w:bCs/>
          <w:sz w:val="28"/>
          <w:szCs w:val="28"/>
        </w:rPr>
        <w:lastRenderedPageBreak/>
        <w:t>盖，体温计可恢复正常使用。</w:t>
      </w:r>
    </w:p>
    <w:p w14:paraId="060F6F2D" w14:textId="77777777" w:rsidR="00405648" w:rsidRPr="00C53B04" w:rsidRDefault="00405648" w:rsidP="003465EB">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超过</w:t>
      </w:r>
      <w:r w:rsidRPr="00C53B04">
        <w:rPr>
          <w:rFonts w:asciiTheme="minorEastAsia" w:hAnsiTheme="minorEastAsia"/>
          <w:bCs/>
          <w:sz w:val="28"/>
          <w:szCs w:val="28"/>
        </w:rPr>
        <w:t>48</w:t>
      </w:r>
      <w:r w:rsidRPr="00C53B04">
        <w:rPr>
          <w:rFonts w:asciiTheme="minorEastAsia" w:hAnsiTheme="minorEastAsia" w:hint="eastAsia"/>
          <w:bCs/>
          <w:sz w:val="28"/>
          <w:szCs w:val="28"/>
        </w:rPr>
        <w:t>小时不使用温度计，请将体温计的电池取出。</w:t>
      </w:r>
    </w:p>
    <w:p w14:paraId="1928D336" w14:textId="77777777" w:rsidR="005B209F" w:rsidRPr="00721EAD" w:rsidRDefault="00B96046" w:rsidP="007A2C9D">
      <w:pPr>
        <w:pStyle w:val="1"/>
      </w:pPr>
      <w:bookmarkStart w:id="73" w:name="_Toc35088171"/>
      <w:bookmarkStart w:id="74" w:name="_Toc35088935"/>
      <w:bookmarkStart w:id="75" w:name="_Toc37915960"/>
      <w:r w:rsidRPr="00721EAD">
        <w:rPr>
          <w:rFonts w:hint="eastAsia"/>
        </w:rPr>
        <w:t>6.</w:t>
      </w:r>
      <w:r w:rsidR="00591208" w:rsidRPr="00721EAD">
        <w:rPr>
          <w:rFonts w:hint="eastAsia"/>
        </w:rPr>
        <w:t>注意事项</w:t>
      </w:r>
      <w:bookmarkEnd w:id="73"/>
      <w:bookmarkEnd w:id="74"/>
      <w:bookmarkEnd w:id="75"/>
    </w:p>
    <w:p w14:paraId="4E3B8B7E" w14:textId="77777777" w:rsidR="00697648" w:rsidRPr="00C53B04" w:rsidRDefault="00B96046"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1）</w:t>
      </w:r>
      <w:r w:rsidR="00697648" w:rsidRPr="00C53B04">
        <w:rPr>
          <w:rFonts w:asciiTheme="minorEastAsia" w:hAnsiTheme="minorEastAsia" w:hint="eastAsia"/>
          <w:sz w:val="28"/>
          <w:szCs w:val="28"/>
        </w:rPr>
        <w:t>了解每个人健康时的正常体温是很重要的，这是精确诊断是否发烧的唯一方法。分别在一天中的清晨和午后记录两次体温读数，取两个温度的平均值作为人体参考温度。始终在相同的位置测量体温，因为在人体的不同位置测量体温时读数会不同。</w:t>
      </w:r>
    </w:p>
    <w:p w14:paraId="5D63488C" w14:textId="77777777" w:rsidR="00697648" w:rsidRPr="00C53B04" w:rsidRDefault="000D2FA0" w:rsidP="00E06A7A">
      <w:pPr>
        <w:ind w:firstLineChars="200" w:firstLine="560"/>
        <w:rPr>
          <w:rFonts w:asciiTheme="minorEastAsia" w:hAnsiTheme="minorEastAsia"/>
          <w:sz w:val="28"/>
          <w:szCs w:val="28"/>
        </w:rPr>
      </w:pPr>
      <w:r>
        <w:rPr>
          <w:rFonts w:asciiTheme="minorEastAsia" w:hAnsiTheme="minorEastAsia"/>
          <w:sz w:val="28"/>
          <w:szCs w:val="28"/>
        </w:rPr>
        <w:t>2</w:t>
      </w:r>
      <w:r w:rsidRPr="00C53B04">
        <w:rPr>
          <w:rFonts w:asciiTheme="minorEastAsia" w:hAnsiTheme="minorEastAsia" w:hint="eastAsia"/>
          <w:sz w:val="28"/>
          <w:szCs w:val="28"/>
        </w:rPr>
        <w:t>）</w:t>
      </w:r>
      <w:r w:rsidR="00697648" w:rsidRPr="00C53B04">
        <w:rPr>
          <w:rFonts w:asciiTheme="minorEastAsia" w:hAnsiTheme="minorEastAsia" w:hint="eastAsia"/>
          <w:sz w:val="28"/>
          <w:szCs w:val="28"/>
        </w:rPr>
        <w:t>一个儿童的正常体温可以高达37.7℃或低至36.1℃。</w:t>
      </w:r>
    </w:p>
    <w:p w14:paraId="44E312A7" w14:textId="77777777" w:rsidR="00697648" w:rsidRPr="00C53B04" w:rsidRDefault="000D2FA0" w:rsidP="00E06A7A">
      <w:pPr>
        <w:ind w:firstLineChars="200" w:firstLine="560"/>
        <w:rPr>
          <w:rFonts w:asciiTheme="minorEastAsia" w:hAnsiTheme="minorEastAsia"/>
          <w:sz w:val="28"/>
          <w:szCs w:val="28"/>
        </w:rPr>
      </w:pPr>
      <w:r>
        <w:rPr>
          <w:rFonts w:asciiTheme="minorEastAsia" w:hAnsiTheme="minorEastAsia" w:hint="eastAsia"/>
          <w:sz w:val="28"/>
          <w:szCs w:val="28"/>
        </w:rPr>
        <w:t>4)</w:t>
      </w:r>
      <w:r w:rsidR="00697648" w:rsidRPr="00C53B04">
        <w:rPr>
          <w:rFonts w:asciiTheme="minorEastAsia" w:hAnsiTheme="minorEastAsia" w:hint="eastAsia"/>
          <w:sz w:val="28"/>
          <w:szCs w:val="28"/>
        </w:rPr>
        <w:t>测量体温前不要将体温计长时间的握在手上，否则体温计有可能被捂热，导致测量不准确。</w:t>
      </w:r>
    </w:p>
    <w:p w14:paraId="564F6ACE" w14:textId="77777777" w:rsidR="00697648" w:rsidRPr="00C53B04" w:rsidRDefault="000D2FA0" w:rsidP="00E06A7A">
      <w:pPr>
        <w:ind w:firstLineChars="200" w:firstLine="560"/>
        <w:rPr>
          <w:rFonts w:asciiTheme="minorEastAsia" w:hAnsiTheme="minorEastAsia"/>
          <w:sz w:val="28"/>
          <w:szCs w:val="28"/>
        </w:rPr>
      </w:pPr>
      <w:r>
        <w:rPr>
          <w:rFonts w:asciiTheme="minorEastAsia" w:hAnsiTheme="minorEastAsia" w:hint="eastAsia"/>
          <w:sz w:val="28"/>
          <w:szCs w:val="28"/>
        </w:rPr>
        <w:t>5)</w:t>
      </w:r>
      <w:r w:rsidR="00697648" w:rsidRPr="00C53B04">
        <w:rPr>
          <w:rFonts w:asciiTheme="minorEastAsia" w:hAnsiTheme="minorEastAsia" w:hint="eastAsia"/>
          <w:sz w:val="28"/>
          <w:szCs w:val="28"/>
        </w:rPr>
        <w:t>被测人体和体温计应该在状态稳定的房间里停留至少30分钟。</w:t>
      </w:r>
    </w:p>
    <w:p w14:paraId="3FC14E62" w14:textId="77777777" w:rsidR="00697648" w:rsidRPr="00C53B04" w:rsidRDefault="000D2FA0" w:rsidP="00E06A7A">
      <w:pPr>
        <w:ind w:firstLineChars="200" w:firstLine="560"/>
        <w:rPr>
          <w:rFonts w:asciiTheme="minorEastAsia" w:hAnsiTheme="minorEastAsia"/>
          <w:sz w:val="28"/>
          <w:szCs w:val="28"/>
        </w:rPr>
      </w:pPr>
      <w:r>
        <w:rPr>
          <w:rFonts w:asciiTheme="minorEastAsia" w:hAnsiTheme="minorEastAsia" w:hint="eastAsia"/>
          <w:sz w:val="28"/>
          <w:szCs w:val="28"/>
        </w:rPr>
        <w:t>6)</w:t>
      </w:r>
      <w:r w:rsidR="00697648" w:rsidRPr="00C53B04">
        <w:rPr>
          <w:rFonts w:asciiTheme="minorEastAsia" w:hAnsiTheme="minorEastAsia" w:hint="eastAsia"/>
          <w:sz w:val="28"/>
          <w:szCs w:val="28"/>
        </w:rPr>
        <w:t>用酒精拭子仔细清洁传感器，等5分钟后再使用体温计测量。用温暖或凉爽的布擦拭您的额头可能会影响您的体温读数，建议等10分钟后再开始测温。</w:t>
      </w:r>
    </w:p>
    <w:p w14:paraId="75E8CE81" w14:textId="77777777" w:rsidR="00697648" w:rsidRPr="00C53B04" w:rsidRDefault="000D2FA0" w:rsidP="00E06A7A">
      <w:pPr>
        <w:ind w:firstLineChars="200" w:firstLine="560"/>
        <w:rPr>
          <w:rFonts w:asciiTheme="minorEastAsia" w:hAnsiTheme="minorEastAsia"/>
          <w:sz w:val="28"/>
          <w:szCs w:val="28"/>
        </w:rPr>
      </w:pPr>
      <w:r>
        <w:rPr>
          <w:rFonts w:asciiTheme="minorEastAsia" w:hAnsiTheme="minorEastAsia" w:hint="eastAsia"/>
          <w:sz w:val="28"/>
          <w:szCs w:val="28"/>
        </w:rPr>
        <w:t>7)</w:t>
      </w:r>
      <w:r w:rsidR="00697648" w:rsidRPr="00C53B04">
        <w:rPr>
          <w:rFonts w:asciiTheme="minorEastAsia" w:hAnsiTheme="minorEastAsia" w:hint="eastAsia"/>
          <w:sz w:val="28"/>
          <w:szCs w:val="28"/>
        </w:rPr>
        <w:t>在下述情况下推荐在相同的位置上测量3-5次，并</w:t>
      </w:r>
      <w:proofErr w:type="gramStart"/>
      <w:r w:rsidR="00697648" w:rsidRPr="00C53B04">
        <w:rPr>
          <w:rFonts w:asciiTheme="minorEastAsia" w:hAnsiTheme="minorEastAsia" w:hint="eastAsia"/>
          <w:sz w:val="28"/>
          <w:szCs w:val="28"/>
        </w:rPr>
        <w:t>取最高</w:t>
      </w:r>
      <w:proofErr w:type="gramEnd"/>
      <w:r w:rsidR="00697648" w:rsidRPr="00C53B04">
        <w:rPr>
          <w:rFonts w:asciiTheme="minorEastAsia" w:hAnsiTheme="minorEastAsia" w:hint="eastAsia"/>
          <w:sz w:val="28"/>
          <w:szCs w:val="28"/>
        </w:rPr>
        <w:t>的读数</w:t>
      </w:r>
      <w:proofErr w:type="gramStart"/>
      <w:r w:rsidR="00697648" w:rsidRPr="00C53B04">
        <w:rPr>
          <w:rFonts w:asciiTheme="minorEastAsia" w:hAnsiTheme="minorEastAsia" w:hint="eastAsia"/>
          <w:sz w:val="28"/>
          <w:szCs w:val="28"/>
        </w:rPr>
        <w:t>做为</w:t>
      </w:r>
      <w:proofErr w:type="gramEnd"/>
      <w:r w:rsidR="00697648" w:rsidRPr="00C53B04">
        <w:rPr>
          <w:rFonts w:asciiTheme="minorEastAsia" w:hAnsiTheme="minorEastAsia" w:hint="eastAsia"/>
          <w:sz w:val="28"/>
          <w:szCs w:val="28"/>
        </w:rPr>
        <w:t>体温数值：</w:t>
      </w:r>
    </w:p>
    <w:p w14:paraId="7F4720F2" w14:textId="77777777" w:rsidR="00697648" w:rsidRPr="00C53B04" w:rsidRDefault="00697648" w:rsidP="00AE1BCB">
      <w:pPr>
        <w:ind w:leftChars="200" w:left="420" w:firstLineChars="200" w:firstLine="560"/>
        <w:rPr>
          <w:rFonts w:asciiTheme="minorEastAsia" w:hAnsiTheme="minorEastAsia"/>
          <w:sz w:val="28"/>
          <w:szCs w:val="28"/>
        </w:rPr>
      </w:pPr>
      <w:r w:rsidRPr="00C53B04">
        <w:rPr>
          <w:rFonts w:asciiTheme="minorEastAsia" w:hAnsiTheme="minorEastAsia" w:hint="eastAsia"/>
          <w:sz w:val="28"/>
          <w:szCs w:val="28"/>
        </w:rPr>
        <w:t>a) 出生100天内的新生儿；</w:t>
      </w:r>
    </w:p>
    <w:p w14:paraId="66C7EE4E" w14:textId="77777777" w:rsidR="00697648" w:rsidRPr="00C53B04" w:rsidRDefault="00697648" w:rsidP="00AE1BCB">
      <w:pPr>
        <w:ind w:leftChars="200" w:left="420" w:firstLineChars="200" w:firstLine="560"/>
        <w:rPr>
          <w:rFonts w:asciiTheme="minorEastAsia" w:hAnsiTheme="minorEastAsia"/>
          <w:sz w:val="28"/>
          <w:szCs w:val="28"/>
        </w:rPr>
      </w:pPr>
      <w:r w:rsidRPr="00C53B04">
        <w:rPr>
          <w:rFonts w:asciiTheme="minorEastAsia" w:hAnsiTheme="minorEastAsia" w:hint="eastAsia"/>
          <w:sz w:val="28"/>
          <w:szCs w:val="28"/>
        </w:rPr>
        <w:t>b) 缺乏免疫力的3岁以下的儿童；</w:t>
      </w:r>
    </w:p>
    <w:p w14:paraId="1F0E130F" w14:textId="77777777" w:rsidR="005B209F" w:rsidRDefault="00697648" w:rsidP="00AE1BCB">
      <w:pPr>
        <w:ind w:leftChars="200" w:left="420" w:firstLineChars="200" w:firstLine="560"/>
        <w:rPr>
          <w:rFonts w:asciiTheme="minorEastAsia" w:hAnsiTheme="minorEastAsia"/>
          <w:sz w:val="28"/>
          <w:szCs w:val="28"/>
        </w:rPr>
      </w:pPr>
      <w:r w:rsidRPr="00C53B04">
        <w:rPr>
          <w:rFonts w:asciiTheme="minorEastAsia" w:hAnsiTheme="minorEastAsia" w:hint="eastAsia"/>
          <w:sz w:val="28"/>
          <w:szCs w:val="28"/>
        </w:rPr>
        <w:t>c) 当用户首次使用体温计时</w:t>
      </w:r>
      <w:r w:rsidR="00AE1BCB">
        <w:rPr>
          <w:rFonts w:asciiTheme="minorEastAsia" w:hAnsiTheme="minorEastAsia" w:hint="eastAsia"/>
          <w:sz w:val="28"/>
          <w:szCs w:val="28"/>
        </w:rPr>
        <w:t>。</w:t>
      </w:r>
    </w:p>
    <w:p w14:paraId="79FDEF6D" w14:textId="77777777" w:rsidR="00697648" w:rsidRPr="00721EAD" w:rsidRDefault="00697648" w:rsidP="00AE2209">
      <w:pPr>
        <w:pStyle w:val="1"/>
      </w:pPr>
      <w:bookmarkStart w:id="76" w:name="_Toc35088172"/>
      <w:bookmarkStart w:id="77" w:name="_Toc35088936"/>
      <w:bookmarkStart w:id="78" w:name="_Toc37915961"/>
      <w:r w:rsidRPr="00721EAD">
        <w:t xml:space="preserve">7. </w:t>
      </w:r>
      <w:r w:rsidRPr="00721EAD">
        <w:rPr>
          <w:rFonts w:hint="eastAsia"/>
        </w:rPr>
        <w:t>禁忌症</w:t>
      </w:r>
      <w:bookmarkEnd w:id="76"/>
      <w:bookmarkEnd w:id="77"/>
      <w:bookmarkEnd w:id="78"/>
    </w:p>
    <w:p w14:paraId="1DD725A8" w14:textId="77777777" w:rsidR="00697648" w:rsidRDefault="00697648" w:rsidP="00E06A7A">
      <w:pPr>
        <w:ind w:firstLineChars="200" w:firstLine="560"/>
        <w:rPr>
          <w:rFonts w:asciiTheme="minorEastAsia" w:hAnsiTheme="minorEastAsia"/>
          <w:sz w:val="28"/>
          <w:szCs w:val="28"/>
        </w:rPr>
      </w:pPr>
      <w:r w:rsidRPr="000D2FA0">
        <w:rPr>
          <w:rFonts w:asciiTheme="minorEastAsia" w:hAnsiTheme="minorEastAsia" w:hint="eastAsia"/>
          <w:sz w:val="28"/>
          <w:szCs w:val="28"/>
        </w:rPr>
        <w:t>无</w:t>
      </w:r>
    </w:p>
    <w:p w14:paraId="61CC57A6" w14:textId="77777777" w:rsidR="005B209F" w:rsidRDefault="00322B02" w:rsidP="00AE2209">
      <w:pPr>
        <w:pStyle w:val="1"/>
      </w:pPr>
      <w:bookmarkStart w:id="79" w:name="_Toc35088173"/>
      <w:bookmarkStart w:id="80" w:name="_Toc35088937"/>
      <w:bookmarkStart w:id="81" w:name="_Toc37915962"/>
      <w:r w:rsidRPr="00721EAD">
        <w:lastRenderedPageBreak/>
        <w:t>8</w:t>
      </w:r>
      <w:r w:rsidR="00B96046" w:rsidRPr="00721EAD">
        <w:rPr>
          <w:rFonts w:hint="eastAsia"/>
        </w:rPr>
        <w:t>.清洁和消毒</w:t>
      </w:r>
      <w:bookmarkEnd w:id="79"/>
      <w:bookmarkEnd w:id="80"/>
      <w:bookmarkEnd w:id="81"/>
    </w:p>
    <w:p w14:paraId="774B6F4A" w14:textId="77777777" w:rsidR="005B209F" w:rsidRPr="00721EAD" w:rsidRDefault="00322B02" w:rsidP="00AE2209">
      <w:pPr>
        <w:pStyle w:val="2"/>
        <w:rPr>
          <w:b w:val="0"/>
        </w:rPr>
      </w:pPr>
      <w:bookmarkStart w:id="82" w:name="_Toc35088174"/>
      <w:bookmarkStart w:id="83" w:name="_Toc35088938"/>
      <w:bookmarkStart w:id="84" w:name="_Toc37915963"/>
      <w:r w:rsidRPr="00721EAD">
        <w:t>8</w:t>
      </w:r>
      <w:r w:rsidR="00B96046" w:rsidRPr="00721EAD">
        <w:rPr>
          <w:rFonts w:hint="eastAsia"/>
        </w:rPr>
        <w:t>.1 清洁</w:t>
      </w:r>
      <w:bookmarkEnd w:id="82"/>
      <w:bookmarkEnd w:id="83"/>
      <w:bookmarkEnd w:id="84"/>
    </w:p>
    <w:p w14:paraId="23F970FB" w14:textId="77777777" w:rsidR="000870F8" w:rsidRPr="00C53B04" w:rsidRDefault="000870F8" w:rsidP="008901A6">
      <w:pPr>
        <w:ind w:firstLineChars="200" w:firstLine="560"/>
        <w:rPr>
          <w:rFonts w:asciiTheme="minorEastAsia" w:hAnsiTheme="minorEastAsia"/>
          <w:bCs/>
          <w:sz w:val="28"/>
          <w:szCs w:val="28"/>
        </w:rPr>
      </w:pPr>
      <w:r w:rsidRPr="00C53B04">
        <w:rPr>
          <w:rFonts w:asciiTheme="minorEastAsia" w:hAnsiTheme="minorEastAsia" w:hint="eastAsia"/>
          <w:bCs/>
          <w:sz w:val="28"/>
          <w:szCs w:val="28"/>
        </w:rPr>
        <w:t>用湿润的软布擦拭体温计机身，并轻轻擦干机身，注意不要擦伤</w:t>
      </w:r>
      <w:r w:rsidRPr="00C53B04">
        <w:rPr>
          <w:rFonts w:asciiTheme="minorEastAsia" w:hAnsiTheme="minorEastAsia"/>
          <w:bCs/>
          <w:sz w:val="28"/>
          <w:szCs w:val="28"/>
        </w:rPr>
        <w:t>LED</w:t>
      </w:r>
      <w:r w:rsidRPr="00C53B04">
        <w:rPr>
          <w:rFonts w:asciiTheme="minorEastAsia" w:hAnsiTheme="minorEastAsia" w:hint="eastAsia"/>
          <w:bCs/>
          <w:sz w:val="28"/>
          <w:szCs w:val="28"/>
        </w:rPr>
        <w:t>显示屏的表面。</w:t>
      </w:r>
    </w:p>
    <w:p w14:paraId="337013D8" w14:textId="77777777" w:rsidR="005B209F" w:rsidRPr="00C53B04" w:rsidRDefault="00B96046" w:rsidP="008901A6">
      <w:pPr>
        <w:ind w:firstLineChars="200" w:firstLine="562"/>
        <w:rPr>
          <w:rFonts w:asciiTheme="minorEastAsia" w:hAnsiTheme="minorEastAsia"/>
          <w:b/>
          <w:sz w:val="28"/>
          <w:szCs w:val="28"/>
        </w:rPr>
      </w:pPr>
      <w:r w:rsidRPr="00C53B04">
        <w:rPr>
          <w:rFonts w:asciiTheme="minorEastAsia" w:hAnsiTheme="minorEastAsia" w:hint="eastAsia"/>
          <w:b/>
          <w:sz w:val="28"/>
          <w:szCs w:val="28"/>
        </w:rPr>
        <w:t>只能用浸过无水乙醇的棉签清洁红外传感器镜头。</w:t>
      </w:r>
    </w:p>
    <w:p w14:paraId="1B7C7AE3" w14:textId="77777777" w:rsidR="000870F8" w:rsidRPr="00C53B04" w:rsidRDefault="000870F8" w:rsidP="008901A6">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在清洁的过程中不要让红外线传感器的镜头接触到水，否则镜头有可能会损坏。</w:t>
      </w:r>
    </w:p>
    <w:p w14:paraId="11831615" w14:textId="77777777" w:rsidR="000870F8" w:rsidRPr="00C53B04" w:rsidRDefault="000870F8" w:rsidP="008901A6">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不要用纸巾清洁红外线传感器的镜头，否则可能会刮伤镜头导致测温不准。</w:t>
      </w:r>
    </w:p>
    <w:p w14:paraId="6CF2DF45" w14:textId="77777777" w:rsidR="000870F8" w:rsidRPr="00C53B04" w:rsidRDefault="000870F8" w:rsidP="008901A6">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不能用硬物触碰红外线传感器的镜头。</w:t>
      </w:r>
    </w:p>
    <w:p w14:paraId="3C6C4A62" w14:textId="77777777" w:rsidR="000870F8" w:rsidRPr="00C53B04" w:rsidRDefault="000870F8" w:rsidP="008901A6">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切勿使用磨料清洁剂、稀释剂或苯清洁仪器。</w:t>
      </w:r>
    </w:p>
    <w:p w14:paraId="216E763C" w14:textId="77777777" w:rsidR="000870F8" w:rsidRDefault="000870F8" w:rsidP="008901A6">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切勿将体温计的任何部分浸入液体，或让液体进入体温计。</w:t>
      </w:r>
    </w:p>
    <w:p w14:paraId="25BA8D1A" w14:textId="77777777" w:rsidR="005B209F" w:rsidRPr="00721EAD" w:rsidRDefault="00322B02" w:rsidP="00AE2209">
      <w:pPr>
        <w:pStyle w:val="2"/>
        <w:rPr>
          <w:b w:val="0"/>
        </w:rPr>
      </w:pPr>
      <w:bookmarkStart w:id="85" w:name="_Toc35088175"/>
      <w:bookmarkStart w:id="86" w:name="_Toc35088939"/>
      <w:bookmarkStart w:id="87" w:name="_Toc37915964"/>
      <w:r w:rsidRPr="00721EAD">
        <w:t>8</w:t>
      </w:r>
      <w:r w:rsidR="00B96046" w:rsidRPr="00721EAD">
        <w:rPr>
          <w:rFonts w:hint="eastAsia"/>
        </w:rPr>
        <w:t>.2消毒</w:t>
      </w:r>
      <w:bookmarkEnd w:id="85"/>
      <w:bookmarkEnd w:id="86"/>
      <w:bookmarkEnd w:id="87"/>
    </w:p>
    <w:p w14:paraId="00C3E5DB" w14:textId="77777777" w:rsidR="008D2AF8" w:rsidRPr="00C53B04" w:rsidRDefault="008D2AF8" w:rsidP="00E06A7A">
      <w:pPr>
        <w:ind w:firstLineChars="200" w:firstLine="560"/>
        <w:rPr>
          <w:rFonts w:asciiTheme="minorEastAsia" w:hAnsiTheme="minorEastAsia"/>
          <w:bCs/>
          <w:sz w:val="28"/>
          <w:szCs w:val="28"/>
        </w:rPr>
      </w:pPr>
      <w:r w:rsidRPr="00C53B04">
        <w:rPr>
          <w:rFonts w:asciiTheme="minorEastAsia" w:hAnsiTheme="minorEastAsia" w:hint="eastAsia"/>
          <w:bCs/>
          <w:sz w:val="28"/>
          <w:szCs w:val="28"/>
        </w:rPr>
        <w:t>用软布蘸</w:t>
      </w:r>
      <w:r w:rsidRPr="00C53B04">
        <w:rPr>
          <w:rFonts w:asciiTheme="minorEastAsia" w:hAnsiTheme="minorEastAsia"/>
          <w:bCs/>
          <w:sz w:val="28"/>
          <w:szCs w:val="28"/>
        </w:rPr>
        <w:t>75%</w:t>
      </w:r>
      <w:r w:rsidRPr="00C53B04">
        <w:rPr>
          <w:rFonts w:asciiTheme="minorEastAsia" w:hAnsiTheme="minorEastAsia" w:hint="eastAsia"/>
          <w:bCs/>
          <w:sz w:val="28"/>
          <w:szCs w:val="28"/>
        </w:rPr>
        <w:t>的医用酒精来消毒体温计的机身及探头周围的区域，但不要用它对红外线传感器镜头进行消毒，</w:t>
      </w:r>
      <w:r w:rsidRPr="00C53B04">
        <w:rPr>
          <w:rFonts w:asciiTheme="minorEastAsia" w:hAnsiTheme="minorEastAsia"/>
          <w:bCs/>
          <w:sz w:val="28"/>
          <w:szCs w:val="28"/>
        </w:rPr>
        <w:t>75%</w:t>
      </w:r>
      <w:r w:rsidRPr="00C53B04">
        <w:rPr>
          <w:rFonts w:asciiTheme="minorEastAsia" w:hAnsiTheme="minorEastAsia" w:hint="eastAsia"/>
          <w:bCs/>
          <w:sz w:val="28"/>
          <w:szCs w:val="28"/>
        </w:rPr>
        <w:t>的医用酒精含水，可能会损坏红外线传感器。</w:t>
      </w:r>
      <w:r w:rsidRPr="00C53B04">
        <w:rPr>
          <w:rFonts w:asciiTheme="minorEastAsia" w:hAnsiTheme="minorEastAsia"/>
          <w:bCs/>
          <w:sz w:val="28"/>
          <w:szCs w:val="28"/>
        </w:rPr>
        <w:t xml:space="preserve">  </w:t>
      </w:r>
    </w:p>
    <w:p w14:paraId="7655BA01" w14:textId="77777777" w:rsidR="00D05E7D" w:rsidRDefault="008D2AF8" w:rsidP="000257A5">
      <w:pPr>
        <w:pStyle w:val="a5"/>
        <w:numPr>
          <w:ilvl w:val="0"/>
          <w:numId w:val="6"/>
        </w:numPr>
        <w:ind w:left="0" w:firstLine="560"/>
        <w:rPr>
          <w:rFonts w:asciiTheme="minorEastAsia" w:hAnsiTheme="minorEastAsia"/>
          <w:bCs/>
          <w:sz w:val="28"/>
          <w:szCs w:val="28"/>
        </w:rPr>
      </w:pPr>
      <w:r w:rsidRPr="00C53B04">
        <w:rPr>
          <w:rFonts w:asciiTheme="minorEastAsia" w:hAnsiTheme="minorEastAsia" w:hint="eastAsia"/>
          <w:bCs/>
          <w:sz w:val="28"/>
          <w:szCs w:val="28"/>
        </w:rPr>
        <w:t>切勿使用热蒸汽或紫外线消毒，否则体温计可能损坏或迅速老化。</w:t>
      </w:r>
    </w:p>
    <w:p w14:paraId="51CDA216" w14:textId="77777777" w:rsidR="000257A5" w:rsidRDefault="000257A5" w:rsidP="000257A5">
      <w:pPr>
        <w:rPr>
          <w:rFonts w:asciiTheme="minorEastAsia" w:hAnsiTheme="minorEastAsia"/>
          <w:bCs/>
          <w:sz w:val="28"/>
          <w:szCs w:val="28"/>
        </w:rPr>
      </w:pPr>
    </w:p>
    <w:p w14:paraId="58D016C2" w14:textId="77777777" w:rsidR="005B209F" w:rsidRPr="00721EAD" w:rsidRDefault="00322B02" w:rsidP="00AE2209">
      <w:pPr>
        <w:pStyle w:val="1"/>
      </w:pPr>
      <w:bookmarkStart w:id="88" w:name="_Toc35088176"/>
      <w:bookmarkStart w:id="89" w:name="_Toc35088940"/>
      <w:bookmarkStart w:id="90" w:name="_Toc37915965"/>
      <w:r w:rsidRPr="00721EAD">
        <w:rPr>
          <w:rFonts w:hint="eastAsia"/>
        </w:rPr>
        <w:t>9</w:t>
      </w:r>
      <w:r w:rsidRPr="00721EAD">
        <w:t>.</w:t>
      </w:r>
      <w:r w:rsidR="00B96046" w:rsidRPr="00721EAD">
        <w:rPr>
          <w:rFonts w:hint="eastAsia"/>
        </w:rPr>
        <w:t>故障排除</w:t>
      </w:r>
      <w:bookmarkEnd w:id="88"/>
      <w:bookmarkEnd w:id="89"/>
      <w:bookmarkEnd w:id="90"/>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1"/>
        <w:gridCol w:w="5187"/>
      </w:tblGrid>
      <w:tr w:rsidR="00721A0C" w:rsidRPr="003A4B66" w14:paraId="1B744DA8" w14:textId="77777777" w:rsidTr="005100C7">
        <w:trPr>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4205F87A" w14:textId="77777777" w:rsidR="00721A0C" w:rsidRPr="005100C7" w:rsidRDefault="00721A0C" w:rsidP="005100C7">
            <w:pPr>
              <w:snapToGrid w:val="0"/>
              <w:jc w:val="center"/>
              <w:rPr>
                <w:rFonts w:asciiTheme="minorEastAsia" w:hAnsiTheme="minorEastAsia"/>
                <w:b/>
                <w:bCs/>
                <w:sz w:val="28"/>
                <w:szCs w:val="28"/>
              </w:rPr>
            </w:pPr>
            <w:r w:rsidRPr="005100C7">
              <w:rPr>
                <w:rFonts w:asciiTheme="minorEastAsia" w:hAnsiTheme="minorEastAsia" w:hint="eastAsia"/>
                <w:b/>
                <w:bCs/>
                <w:sz w:val="28"/>
                <w:szCs w:val="28"/>
              </w:rPr>
              <w:t>症状</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A1A3EA7" w14:textId="77777777" w:rsidR="00721A0C" w:rsidRPr="005100C7" w:rsidRDefault="00721A0C" w:rsidP="005100C7">
            <w:pPr>
              <w:snapToGrid w:val="0"/>
              <w:ind w:firstLineChars="200" w:firstLine="562"/>
              <w:jc w:val="center"/>
              <w:rPr>
                <w:rFonts w:asciiTheme="minorEastAsia" w:hAnsiTheme="minorEastAsia"/>
                <w:b/>
                <w:bCs/>
                <w:sz w:val="28"/>
                <w:szCs w:val="28"/>
              </w:rPr>
            </w:pPr>
            <w:r w:rsidRPr="005100C7">
              <w:rPr>
                <w:rFonts w:asciiTheme="minorEastAsia" w:hAnsiTheme="minorEastAsia" w:hint="eastAsia"/>
                <w:b/>
                <w:bCs/>
                <w:sz w:val="28"/>
                <w:szCs w:val="28"/>
              </w:rPr>
              <w:t>可能的原因</w:t>
            </w:r>
          </w:p>
        </w:tc>
        <w:tc>
          <w:tcPr>
            <w:tcW w:w="5187" w:type="dxa"/>
            <w:tcBorders>
              <w:top w:val="single" w:sz="4" w:space="0" w:color="auto"/>
              <w:left w:val="single" w:sz="4" w:space="0" w:color="auto"/>
              <w:bottom w:val="single" w:sz="4" w:space="0" w:color="auto"/>
              <w:right w:val="single" w:sz="4" w:space="0" w:color="auto"/>
            </w:tcBorders>
            <w:vAlign w:val="center"/>
            <w:hideMark/>
          </w:tcPr>
          <w:p w14:paraId="5BE280CE" w14:textId="77777777" w:rsidR="00721A0C" w:rsidRPr="005100C7" w:rsidRDefault="00721A0C" w:rsidP="005100C7">
            <w:pPr>
              <w:snapToGrid w:val="0"/>
              <w:ind w:firstLineChars="200" w:firstLine="562"/>
              <w:jc w:val="center"/>
              <w:rPr>
                <w:rFonts w:asciiTheme="minorEastAsia" w:hAnsiTheme="minorEastAsia"/>
                <w:b/>
                <w:bCs/>
                <w:sz w:val="28"/>
                <w:szCs w:val="28"/>
              </w:rPr>
            </w:pPr>
            <w:r w:rsidRPr="005100C7">
              <w:rPr>
                <w:rFonts w:asciiTheme="minorEastAsia" w:hAnsiTheme="minorEastAsia" w:hint="eastAsia"/>
                <w:b/>
                <w:bCs/>
                <w:sz w:val="28"/>
                <w:szCs w:val="28"/>
              </w:rPr>
              <w:t>解决方法</w:t>
            </w:r>
          </w:p>
        </w:tc>
      </w:tr>
      <w:tr w:rsidR="00721A0C" w:rsidRPr="003A4B66" w14:paraId="310FBE42" w14:textId="77777777" w:rsidTr="005100C7">
        <w:trPr>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tcPr>
          <w:p w14:paraId="57D3F24F"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hint="eastAsia"/>
                <w:sz w:val="28"/>
                <w:szCs w:val="28"/>
              </w:rPr>
              <w:t>无法开机</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039717"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电池电量过低</w:t>
            </w:r>
          </w:p>
        </w:tc>
        <w:tc>
          <w:tcPr>
            <w:tcW w:w="5187" w:type="dxa"/>
            <w:tcBorders>
              <w:top w:val="single" w:sz="4" w:space="0" w:color="auto"/>
              <w:left w:val="single" w:sz="4" w:space="0" w:color="auto"/>
              <w:bottom w:val="single" w:sz="4" w:space="0" w:color="auto"/>
              <w:right w:val="single" w:sz="4" w:space="0" w:color="auto"/>
            </w:tcBorders>
            <w:vAlign w:val="center"/>
            <w:hideMark/>
          </w:tcPr>
          <w:p w14:paraId="19C837C2"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更换电池</w:t>
            </w:r>
          </w:p>
        </w:tc>
      </w:tr>
      <w:tr w:rsidR="00721A0C" w:rsidRPr="003A4B66" w14:paraId="0EB4B89F" w14:textId="77777777" w:rsidTr="005100C7">
        <w:trPr>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4402A6F8" w14:textId="77777777" w:rsidR="00721A0C" w:rsidRPr="005100C7" w:rsidRDefault="00721A0C" w:rsidP="005100C7">
            <w:pPr>
              <w:widowControl/>
              <w:ind w:firstLineChars="200" w:firstLine="560"/>
              <w:jc w:val="center"/>
              <w:rPr>
                <w:rFonts w:asciiTheme="minorEastAsia" w:hAnsiTheme="minorEastAsia"/>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34CC4C64"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电池的极性装反</w:t>
            </w:r>
          </w:p>
        </w:tc>
        <w:tc>
          <w:tcPr>
            <w:tcW w:w="5187" w:type="dxa"/>
            <w:tcBorders>
              <w:top w:val="single" w:sz="4" w:space="0" w:color="auto"/>
              <w:left w:val="single" w:sz="4" w:space="0" w:color="auto"/>
              <w:bottom w:val="single" w:sz="4" w:space="0" w:color="auto"/>
              <w:right w:val="single" w:sz="4" w:space="0" w:color="auto"/>
            </w:tcBorders>
            <w:vAlign w:val="center"/>
            <w:hideMark/>
          </w:tcPr>
          <w:p w14:paraId="1C9B5912"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确保电池安装正确</w:t>
            </w:r>
          </w:p>
        </w:tc>
      </w:tr>
      <w:tr w:rsidR="00721A0C" w:rsidRPr="003A4B66" w14:paraId="4784AD28" w14:textId="77777777" w:rsidTr="005100C7">
        <w:trPr>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461B5E43" w14:textId="77777777" w:rsidR="00721A0C" w:rsidRPr="005100C7" w:rsidRDefault="00721A0C" w:rsidP="005100C7">
            <w:pPr>
              <w:widowControl/>
              <w:ind w:firstLineChars="200" w:firstLine="560"/>
              <w:jc w:val="center"/>
              <w:rPr>
                <w:rFonts w:asciiTheme="minorEastAsia" w:hAnsiTheme="minorEastAsia"/>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22FC1A84"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体温计损坏了</w:t>
            </w:r>
          </w:p>
        </w:tc>
        <w:tc>
          <w:tcPr>
            <w:tcW w:w="5187" w:type="dxa"/>
            <w:tcBorders>
              <w:top w:val="single" w:sz="4" w:space="0" w:color="auto"/>
              <w:left w:val="single" w:sz="4" w:space="0" w:color="auto"/>
              <w:bottom w:val="single" w:sz="4" w:space="0" w:color="auto"/>
              <w:right w:val="single" w:sz="4" w:space="0" w:color="auto"/>
            </w:tcBorders>
            <w:vAlign w:val="center"/>
            <w:hideMark/>
          </w:tcPr>
          <w:p w14:paraId="3C91FC31"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与经销商或制造商联系</w:t>
            </w:r>
          </w:p>
        </w:tc>
      </w:tr>
      <w:tr w:rsidR="00721A0C" w:rsidRPr="003A4B66" w14:paraId="20470869" w14:textId="77777777" w:rsidTr="005100C7">
        <w:trPr>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7F3AAB4"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hint="eastAsia"/>
                <w:sz w:val="28"/>
                <w:szCs w:val="28"/>
              </w:rPr>
              <w:t>读数太低</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E886B1"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红外线传感器的镜头脏污</w:t>
            </w:r>
          </w:p>
        </w:tc>
        <w:tc>
          <w:tcPr>
            <w:tcW w:w="5187" w:type="dxa"/>
            <w:tcBorders>
              <w:top w:val="single" w:sz="4" w:space="0" w:color="auto"/>
              <w:left w:val="single" w:sz="4" w:space="0" w:color="auto"/>
              <w:bottom w:val="single" w:sz="4" w:space="0" w:color="auto"/>
              <w:right w:val="single" w:sz="4" w:space="0" w:color="auto"/>
            </w:tcBorders>
            <w:vAlign w:val="center"/>
            <w:hideMark/>
          </w:tcPr>
          <w:p w14:paraId="18842333"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用浸润无水乙醇的棉签清洁红外线传感器镜头</w:t>
            </w:r>
            <w:r w:rsidRPr="005100C7">
              <w:rPr>
                <w:rFonts w:asciiTheme="minorEastAsia" w:hAnsiTheme="minorEastAsia"/>
                <w:sz w:val="28"/>
                <w:szCs w:val="28"/>
              </w:rPr>
              <w:t xml:space="preserve"> </w:t>
            </w:r>
          </w:p>
        </w:tc>
      </w:tr>
      <w:tr w:rsidR="00721A0C" w:rsidRPr="003A4B66" w14:paraId="42B6ED0B" w14:textId="77777777" w:rsidTr="005100C7">
        <w:trPr>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01A766A" w14:textId="77777777" w:rsidR="00721A0C" w:rsidRPr="005100C7" w:rsidRDefault="00721A0C" w:rsidP="005100C7">
            <w:pPr>
              <w:widowControl/>
              <w:ind w:firstLineChars="200" w:firstLine="560"/>
              <w:jc w:val="center"/>
              <w:rPr>
                <w:rFonts w:asciiTheme="minorEastAsia" w:hAnsiTheme="minorEastAsia"/>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723DAB47"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探头与被测目标的距离太远</w:t>
            </w:r>
          </w:p>
        </w:tc>
        <w:tc>
          <w:tcPr>
            <w:tcW w:w="5187" w:type="dxa"/>
            <w:tcBorders>
              <w:top w:val="single" w:sz="4" w:space="0" w:color="auto"/>
              <w:left w:val="single" w:sz="4" w:space="0" w:color="auto"/>
              <w:bottom w:val="single" w:sz="4" w:space="0" w:color="auto"/>
              <w:right w:val="single" w:sz="4" w:space="0" w:color="auto"/>
            </w:tcBorders>
            <w:vAlign w:val="center"/>
            <w:hideMark/>
          </w:tcPr>
          <w:p w14:paraId="42E0BCC7" w14:textId="77777777" w:rsidR="00721A0C" w:rsidRPr="005100C7" w:rsidRDefault="00721A0C" w:rsidP="00FF6004">
            <w:pPr>
              <w:snapToGrid w:val="0"/>
              <w:jc w:val="left"/>
              <w:rPr>
                <w:rFonts w:asciiTheme="minorEastAsia" w:hAnsiTheme="minorEastAsia"/>
                <w:sz w:val="28"/>
                <w:szCs w:val="28"/>
              </w:rPr>
            </w:pPr>
            <w:r w:rsidRPr="005100C7">
              <w:rPr>
                <w:rFonts w:asciiTheme="minorEastAsia" w:hAnsiTheme="minorEastAsia" w:hint="eastAsia"/>
                <w:sz w:val="28"/>
                <w:szCs w:val="28"/>
              </w:rPr>
              <w:t>让探头</w:t>
            </w:r>
            <w:r w:rsidR="00FF6004">
              <w:rPr>
                <w:rFonts w:asciiTheme="minorEastAsia" w:hAnsiTheme="minorEastAsia" w:hint="eastAsia"/>
                <w:sz w:val="28"/>
                <w:szCs w:val="28"/>
              </w:rPr>
              <w:t>尽量靠近</w:t>
            </w:r>
            <w:r w:rsidRPr="005100C7">
              <w:rPr>
                <w:rFonts w:asciiTheme="minorEastAsia" w:hAnsiTheme="minorEastAsia" w:hint="eastAsia"/>
                <w:sz w:val="28"/>
                <w:szCs w:val="28"/>
              </w:rPr>
              <w:t>到您的额头。</w:t>
            </w:r>
          </w:p>
        </w:tc>
      </w:tr>
      <w:tr w:rsidR="00721A0C" w:rsidRPr="003A4B66" w14:paraId="25D0EDB8" w14:textId="77777777" w:rsidTr="005100C7">
        <w:trPr>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7EB09529" w14:textId="77777777" w:rsidR="00721A0C" w:rsidRPr="005100C7" w:rsidRDefault="00721A0C" w:rsidP="005100C7">
            <w:pPr>
              <w:widowControl/>
              <w:ind w:firstLineChars="200" w:firstLine="560"/>
              <w:jc w:val="center"/>
              <w:rPr>
                <w:rFonts w:asciiTheme="minorEastAsia" w:hAnsiTheme="minorEastAsia"/>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575741C0" w14:textId="77777777" w:rsidR="00721A0C" w:rsidRPr="005100C7" w:rsidRDefault="00721A0C" w:rsidP="005100C7">
            <w:pPr>
              <w:snapToGrid w:val="0"/>
              <w:jc w:val="left"/>
              <w:rPr>
                <w:rFonts w:asciiTheme="minorEastAsia" w:hAnsiTheme="minorEastAsia"/>
                <w:sz w:val="28"/>
                <w:szCs w:val="28"/>
              </w:rPr>
            </w:pPr>
            <w:proofErr w:type="gramStart"/>
            <w:r w:rsidRPr="005100C7">
              <w:rPr>
                <w:rFonts w:asciiTheme="minorEastAsia" w:hAnsiTheme="minorEastAsia" w:hint="eastAsia"/>
                <w:sz w:val="28"/>
                <w:szCs w:val="28"/>
              </w:rPr>
              <w:t>测温前您才</w:t>
            </w:r>
            <w:proofErr w:type="gramEnd"/>
            <w:r w:rsidRPr="005100C7">
              <w:rPr>
                <w:rFonts w:asciiTheme="minorEastAsia" w:hAnsiTheme="minorEastAsia" w:hint="eastAsia"/>
                <w:sz w:val="28"/>
                <w:szCs w:val="28"/>
              </w:rPr>
              <w:t>处于寒冷的环境中</w:t>
            </w:r>
          </w:p>
        </w:tc>
        <w:tc>
          <w:tcPr>
            <w:tcW w:w="5187" w:type="dxa"/>
            <w:tcBorders>
              <w:top w:val="single" w:sz="4" w:space="0" w:color="auto"/>
              <w:left w:val="single" w:sz="4" w:space="0" w:color="auto"/>
              <w:bottom w:val="single" w:sz="4" w:space="0" w:color="auto"/>
              <w:right w:val="single" w:sz="4" w:space="0" w:color="auto"/>
            </w:tcBorders>
            <w:vAlign w:val="center"/>
            <w:hideMark/>
          </w:tcPr>
          <w:p w14:paraId="49824654" w14:textId="77777777" w:rsidR="00721A0C" w:rsidRPr="005100C7" w:rsidRDefault="00721A0C" w:rsidP="00A320D1">
            <w:pPr>
              <w:snapToGrid w:val="0"/>
              <w:jc w:val="left"/>
              <w:rPr>
                <w:rFonts w:asciiTheme="minorEastAsia" w:hAnsiTheme="minorEastAsia"/>
                <w:sz w:val="28"/>
                <w:szCs w:val="28"/>
              </w:rPr>
            </w:pPr>
            <w:r w:rsidRPr="005100C7">
              <w:rPr>
                <w:rFonts w:asciiTheme="minorEastAsia" w:hAnsiTheme="minorEastAsia" w:hint="eastAsia"/>
                <w:sz w:val="28"/>
                <w:szCs w:val="28"/>
              </w:rPr>
              <w:t>测温前先在室温为</w:t>
            </w:r>
            <w:r w:rsidRPr="005100C7">
              <w:rPr>
                <w:rFonts w:asciiTheme="minorEastAsia" w:hAnsiTheme="minorEastAsia"/>
                <w:sz w:val="28"/>
                <w:szCs w:val="28"/>
              </w:rPr>
              <w:t>16.0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至</w:t>
            </w:r>
            <w:r w:rsidRPr="005100C7">
              <w:rPr>
                <w:rFonts w:asciiTheme="minorEastAsia" w:hAnsiTheme="minorEastAsia"/>
                <w:sz w:val="28"/>
                <w:szCs w:val="28"/>
              </w:rPr>
              <w:t>35.0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间的房间内停留至少</w:t>
            </w:r>
            <w:r w:rsidRPr="005100C7">
              <w:rPr>
                <w:rFonts w:asciiTheme="minorEastAsia" w:hAnsiTheme="minorEastAsia"/>
                <w:sz w:val="28"/>
                <w:szCs w:val="28"/>
              </w:rPr>
              <w:t>30</w:t>
            </w:r>
            <w:r w:rsidRPr="005100C7">
              <w:rPr>
                <w:rFonts w:asciiTheme="minorEastAsia" w:hAnsiTheme="minorEastAsia" w:hint="eastAsia"/>
                <w:sz w:val="28"/>
                <w:szCs w:val="28"/>
              </w:rPr>
              <w:t>分钟</w:t>
            </w:r>
          </w:p>
        </w:tc>
      </w:tr>
      <w:tr w:rsidR="00721A0C" w:rsidRPr="003A4B66" w14:paraId="58FCEAA2" w14:textId="77777777" w:rsidTr="005100C7">
        <w:trPr>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B3C6038"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hint="eastAsia"/>
                <w:sz w:val="28"/>
                <w:szCs w:val="28"/>
              </w:rPr>
              <w:t>读数太高</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6441CE9" w14:textId="77777777" w:rsidR="00721A0C" w:rsidRPr="005100C7" w:rsidRDefault="00721A0C" w:rsidP="005100C7">
            <w:pPr>
              <w:snapToGrid w:val="0"/>
              <w:jc w:val="left"/>
              <w:rPr>
                <w:rFonts w:asciiTheme="minorEastAsia" w:hAnsiTheme="minorEastAsia"/>
                <w:sz w:val="28"/>
                <w:szCs w:val="28"/>
              </w:rPr>
            </w:pPr>
            <w:proofErr w:type="gramStart"/>
            <w:r w:rsidRPr="005100C7">
              <w:rPr>
                <w:rFonts w:asciiTheme="minorEastAsia" w:hAnsiTheme="minorEastAsia" w:hint="eastAsia"/>
                <w:sz w:val="28"/>
                <w:szCs w:val="28"/>
              </w:rPr>
              <w:t>测温前您才</w:t>
            </w:r>
            <w:proofErr w:type="gramEnd"/>
            <w:r w:rsidRPr="005100C7">
              <w:rPr>
                <w:rFonts w:asciiTheme="minorEastAsia" w:hAnsiTheme="minorEastAsia" w:hint="eastAsia"/>
                <w:sz w:val="28"/>
                <w:szCs w:val="28"/>
              </w:rPr>
              <w:t>处于炙热的环境中</w:t>
            </w:r>
          </w:p>
        </w:tc>
        <w:tc>
          <w:tcPr>
            <w:tcW w:w="5187" w:type="dxa"/>
            <w:tcBorders>
              <w:top w:val="single" w:sz="4" w:space="0" w:color="auto"/>
              <w:left w:val="single" w:sz="4" w:space="0" w:color="auto"/>
              <w:bottom w:val="single" w:sz="4" w:space="0" w:color="auto"/>
              <w:right w:val="single" w:sz="4" w:space="0" w:color="auto"/>
            </w:tcBorders>
            <w:vAlign w:val="center"/>
            <w:hideMark/>
          </w:tcPr>
          <w:p w14:paraId="6E15E4F1" w14:textId="77777777" w:rsidR="00721A0C" w:rsidRPr="005100C7" w:rsidRDefault="00721A0C" w:rsidP="00A320D1">
            <w:pPr>
              <w:snapToGrid w:val="0"/>
              <w:jc w:val="left"/>
              <w:rPr>
                <w:rFonts w:asciiTheme="minorEastAsia" w:hAnsiTheme="minorEastAsia"/>
                <w:sz w:val="28"/>
                <w:szCs w:val="28"/>
              </w:rPr>
            </w:pPr>
            <w:r w:rsidRPr="005100C7">
              <w:rPr>
                <w:rFonts w:asciiTheme="minorEastAsia" w:hAnsiTheme="minorEastAsia" w:hint="eastAsia"/>
                <w:sz w:val="28"/>
                <w:szCs w:val="28"/>
              </w:rPr>
              <w:t>测温前先在室温为</w:t>
            </w:r>
            <w:r w:rsidRPr="005100C7">
              <w:rPr>
                <w:rFonts w:asciiTheme="minorEastAsia" w:hAnsiTheme="minorEastAsia"/>
                <w:sz w:val="28"/>
                <w:szCs w:val="28"/>
              </w:rPr>
              <w:t>16.0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至</w:t>
            </w:r>
            <w:r w:rsidRPr="005100C7">
              <w:rPr>
                <w:rFonts w:asciiTheme="minorEastAsia" w:hAnsiTheme="minorEastAsia"/>
                <w:sz w:val="28"/>
                <w:szCs w:val="28"/>
              </w:rPr>
              <w:t>35.0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间的房间内停留至少</w:t>
            </w:r>
            <w:r w:rsidRPr="005100C7">
              <w:rPr>
                <w:rFonts w:asciiTheme="minorEastAsia" w:hAnsiTheme="minorEastAsia"/>
                <w:sz w:val="28"/>
                <w:szCs w:val="28"/>
              </w:rPr>
              <w:t>30</w:t>
            </w:r>
            <w:r w:rsidRPr="005100C7">
              <w:rPr>
                <w:rFonts w:asciiTheme="minorEastAsia" w:hAnsiTheme="minorEastAsia" w:hint="eastAsia"/>
                <w:sz w:val="28"/>
                <w:szCs w:val="28"/>
              </w:rPr>
              <w:t>分钟</w:t>
            </w:r>
          </w:p>
        </w:tc>
      </w:tr>
      <w:tr w:rsidR="00721A0C" w:rsidRPr="003A4B66" w14:paraId="471027F3" w14:textId="77777777" w:rsidTr="005100C7">
        <w:trPr>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79C23711" w14:textId="77777777" w:rsidR="00721A0C" w:rsidRPr="005100C7" w:rsidRDefault="00721A0C" w:rsidP="005100C7">
            <w:pPr>
              <w:widowControl/>
              <w:ind w:firstLineChars="200" w:firstLine="560"/>
              <w:jc w:val="center"/>
              <w:rPr>
                <w:rFonts w:asciiTheme="minorEastAsia" w:hAnsiTheme="minorEastAsia"/>
                <w:sz w:val="28"/>
                <w:szCs w:val="28"/>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2AC78ECC"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您正处在空调或加热器发出的热风中</w:t>
            </w:r>
          </w:p>
        </w:tc>
        <w:tc>
          <w:tcPr>
            <w:tcW w:w="5187" w:type="dxa"/>
            <w:tcBorders>
              <w:top w:val="single" w:sz="4" w:space="0" w:color="auto"/>
              <w:left w:val="single" w:sz="4" w:space="0" w:color="auto"/>
              <w:bottom w:val="single" w:sz="4" w:space="0" w:color="auto"/>
              <w:right w:val="single" w:sz="4" w:space="0" w:color="auto"/>
            </w:tcBorders>
            <w:vAlign w:val="center"/>
            <w:hideMark/>
          </w:tcPr>
          <w:p w14:paraId="44BDF942"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离开该环境至少</w:t>
            </w:r>
            <w:r w:rsidRPr="005100C7">
              <w:rPr>
                <w:rFonts w:asciiTheme="minorEastAsia" w:hAnsiTheme="minorEastAsia"/>
                <w:sz w:val="28"/>
                <w:szCs w:val="28"/>
              </w:rPr>
              <w:t>30</w:t>
            </w:r>
            <w:r w:rsidRPr="005100C7">
              <w:rPr>
                <w:rFonts w:asciiTheme="minorEastAsia" w:hAnsiTheme="minorEastAsia" w:hint="eastAsia"/>
                <w:sz w:val="28"/>
                <w:szCs w:val="28"/>
              </w:rPr>
              <w:t>分钟再测温</w:t>
            </w:r>
          </w:p>
        </w:tc>
      </w:tr>
      <w:tr w:rsidR="00721A0C" w:rsidRPr="003A4B66" w14:paraId="4285E5D3" w14:textId="77777777" w:rsidTr="005100C7">
        <w:trPr>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51D98059" w14:textId="77777777" w:rsidR="00721A0C" w:rsidRPr="005100C7" w:rsidRDefault="00D05E7D" w:rsidP="005100C7">
            <w:pPr>
              <w:snapToGrid w:val="0"/>
              <w:jc w:val="center"/>
              <w:rPr>
                <w:rFonts w:asciiTheme="minorEastAsia" w:hAnsiTheme="minorEastAsia"/>
                <w:sz w:val="28"/>
                <w:szCs w:val="28"/>
              </w:rPr>
            </w:pPr>
            <w:r w:rsidRPr="005100C7">
              <w:rPr>
                <w:rFonts w:asciiTheme="minorEastAsia" w:hAnsiTheme="minorEastAsia"/>
                <w:noProof/>
                <w:sz w:val="28"/>
                <w:szCs w:val="28"/>
              </w:rPr>
              <w:drawing>
                <wp:inline distT="0" distB="0" distL="0" distR="0" wp14:anchorId="70DFDD74" wp14:editId="573FA798">
                  <wp:extent cx="497840" cy="259080"/>
                  <wp:effectExtent l="0" t="0" r="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7">
                            <a:extLst>
                              <a:ext uri="{28A0092B-C50C-407E-A947-70E740481C1C}">
                                <a14:useLocalDpi xmlns:a14="http://schemas.microsoft.com/office/drawing/2010/main" val="0"/>
                              </a:ext>
                            </a:extLst>
                          </a:blip>
                          <a:srcRect l="2563" t="8081" r="-2563" b="10101"/>
                          <a:stretch>
                            <a:fillRect/>
                          </a:stretch>
                        </pic:blipFill>
                        <pic:spPr bwMode="auto">
                          <a:xfrm>
                            <a:off x="0" y="0"/>
                            <a:ext cx="497840" cy="259080"/>
                          </a:xfrm>
                          <a:prstGeom prst="rect">
                            <a:avLst/>
                          </a:prstGeom>
                          <a:noFill/>
                          <a:ln>
                            <a:noFill/>
                          </a:ln>
                        </pic:spPr>
                      </pic:pic>
                    </a:graphicData>
                  </a:graphic>
                </wp:inline>
              </w:drawing>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DC5D4"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电池电量偏低</w:t>
            </w:r>
          </w:p>
        </w:tc>
        <w:tc>
          <w:tcPr>
            <w:tcW w:w="5187" w:type="dxa"/>
            <w:tcBorders>
              <w:top w:val="single" w:sz="4" w:space="0" w:color="auto"/>
              <w:left w:val="single" w:sz="4" w:space="0" w:color="auto"/>
              <w:bottom w:val="single" w:sz="4" w:space="0" w:color="auto"/>
              <w:right w:val="single" w:sz="4" w:space="0" w:color="auto"/>
            </w:tcBorders>
            <w:vAlign w:val="center"/>
            <w:hideMark/>
          </w:tcPr>
          <w:p w14:paraId="313B1448"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更换电池</w:t>
            </w:r>
          </w:p>
        </w:tc>
      </w:tr>
      <w:tr w:rsidR="00721A0C" w:rsidRPr="003A4B66" w14:paraId="046F774C" w14:textId="77777777" w:rsidTr="005100C7">
        <w:trPr>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25CE9710"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sz w:val="28"/>
                <w:szCs w:val="28"/>
              </w:rPr>
              <w:t>Hi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85F843" w14:textId="77777777" w:rsidR="00721A0C" w:rsidRPr="005100C7" w:rsidRDefault="00721A0C" w:rsidP="007E75A3">
            <w:pPr>
              <w:snapToGrid w:val="0"/>
              <w:jc w:val="left"/>
              <w:rPr>
                <w:rFonts w:asciiTheme="minorEastAsia" w:hAnsiTheme="minorEastAsia"/>
                <w:sz w:val="28"/>
                <w:szCs w:val="28"/>
              </w:rPr>
            </w:pPr>
            <w:r w:rsidRPr="005100C7">
              <w:rPr>
                <w:rFonts w:asciiTheme="minorEastAsia" w:hAnsiTheme="minorEastAsia" w:hint="eastAsia"/>
                <w:sz w:val="28"/>
                <w:szCs w:val="28"/>
              </w:rPr>
              <w:t>测量的体温高于</w:t>
            </w:r>
            <w:r w:rsidRPr="005100C7">
              <w:rPr>
                <w:rFonts w:asciiTheme="minorEastAsia" w:hAnsiTheme="minorEastAsia"/>
                <w:sz w:val="28"/>
                <w:szCs w:val="28"/>
              </w:rPr>
              <w:t xml:space="preserve"> 4</w:t>
            </w:r>
            <w:r w:rsidR="007E75A3">
              <w:rPr>
                <w:rFonts w:asciiTheme="minorEastAsia" w:hAnsiTheme="minorEastAsia"/>
                <w:sz w:val="28"/>
                <w:szCs w:val="28"/>
              </w:rPr>
              <w:t>3</w:t>
            </w:r>
            <w:r w:rsidRPr="005100C7">
              <w:rPr>
                <w:rFonts w:asciiTheme="minorEastAsia" w:hAnsiTheme="minorEastAsia" w:cs="微软雅黑" w:hint="eastAsia"/>
                <w:sz w:val="28"/>
                <w:szCs w:val="28"/>
              </w:rPr>
              <w:t>℃</w:t>
            </w:r>
          </w:p>
        </w:tc>
        <w:tc>
          <w:tcPr>
            <w:tcW w:w="5187" w:type="dxa"/>
            <w:tcBorders>
              <w:top w:val="single" w:sz="4" w:space="0" w:color="auto"/>
              <w:left w:val="single" w:sz="4" w:space="0" w:color="auto"/>
              <w:bottom w:val="single" w:sz="4" w:space="0" w:color="auto"/>
              <w:right w:val="single" w:sz="4" w:space="0" w:color="auto"/>
            </w:tcBorders>
            <w:vAlign w:val="center"/>
            <w:hideMark/>
          </w:tcPr>
          <w:p w14:paraId="0B91E5B4" w14:textId="77777777" w:rsidR="005100C7" w:rsidRPr="005100C7" w:rsidRDefault="00721A0C" w:rsidP="005100C7">
            <w:pPr>
              <w:pStyle w:val="a5"/>
              <w:numPr>
                <w:ilvl w:val="0"/>
                <w:numId w:val="13"/>
              </w:numPr>
              <w:snapToGrid w:val="0"/>
              <w:ind w:firstLineChars="0"/>
              <w:jc w:val="left"/>
              <w:rPr>
                <w:rFonts w:asciiTheme="minorEastAsia" w:hAnsiTheme="minorEastAsia"/>
                <w:sz w:val="28"/>
                <w:szCs w:val="28"/>
              </w:rPr>
            </w:pPr>
            <w:proofErr w:type="gramStart"/>
            <w:r w:rsidRPr="005100C7">
              <w:rPr>
                <w:rFonts w:asciiTheme="minorEastAsia" w:hAnsiTheme="minorEastAsia" w:hint="eastAsia"/>
                <w:sz w:val="28"/>
                <w:szCs w:val="28"/>
              </w:rPr>
              <w:t>测温前您和</w:t>
            </w:r>
            <w:proofErr w:type="gramEnd"/>
            <w:r w:rsidRPr="005100C7">
              <w:rPr>
                <w:rFonts w:asciiTheme="minorEastAsia" w:hAnsiTheme="minorEastAsia" w:hint="eastAsia"/>
                <w:sz w:val="28"/>
                <w:szCs w:val="28"/>
              </w:rPr>
              <w:t>体温计应在室温为</w:t>
            </w:r>
            <w:r w:rsidRPr="005100C7">
              <w:rPr>
                <w:rFonts w:asciiTheme="minorEastAsia" w:hAnsiTheme="minorEastAsia"/>
                <w:sz w:val="28"/>
                <w:szCs w:val="28"/>
              </w:rPr>
              <w:t>16.0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至</w:t>
            </w:r>
            <w:r w:rsidRPr="005100C7">
              <w:rPr>
                <w:rFonts w:asciiTheme="minorEastAsia" w:hAnsiTheme="minorEastAsia"/>
                <w:sz w:val="28"/>
                <w:szCs w:val="28"/>
              </w:rPr>
              <w:t>35.0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间的房间内停留至少</w:t>
            </w:r>
            <w:r w:rsidRPr="005100C7">
              <w:rPr>
                <w:rFonts w:asciiTheme="minorEastAsia" w:hAnsiTheme="minorEastAsia"/>
                <w:sz w:val="28"/>
                <w:szCs w:val="28"/>
              </w:rPr>
              <w:t>30</w:t>
            </w:r>
            <w:r w:rsidRPr="005100C7">
              <w:rPr>
                <w:rFonts w:asciiTheme="minorEastAsia" w:hAnsiTheme="minorEastAsia" w:hint="eastAsia"/>
                <w:sz w:val="28"/>
                <w:szCs w:val="28"/>
              </w:rPr>
              <w:t>分钟。</w:t>
            </w:r>
          </w:p>
          <w:p w14:paraId="7725E92E" w14:textId="77777777" w:rsidR="00721A0C" w:rsidRPr="005100C7" w:rsidRDefault="00721A0C" w:rsidP="005100C7">
            <w:pPr>
              <w:pStyle w:val="a5"/>
              <w:numPr>
                <w:ilvl w:val="0"/>
                <w:numId w:val="13"/>
              </w:numPr>
              <w:snapToGrid w:val="0"/>
              <w:ind w:firstLineChars="0"/>
              <w:jc w:val="left"/>
              <w:rPr>
                <w:rFonts w:asciiTheme="minorEastAsia" w:hAnsiTheme="minorEastAsia"/>
                <w:sz w:val="28"/>
                <w:szCs w:val="28"/>
              </w:rPr>
            </w:pPr>
            <w:r w:rsidRPr="005100C7">
              <w:rPr>
                <w:rFonts w:asciiTheme="minorEastAsia" w:hAnsiTheme="minorEastAsia" w:hint="eastAsia"/>
                <w:sz w:val="28"/>
                <w:szCs w:val="28"/>
              </w:rPr>
              <w:t>如果问题依然存在，联系经销商或制造商。</w:t>
            </w:r>
          </w:p>
        </w:tc>
      </w:tr>
      <w:tr w:rsidR="00721A0C" w:rsidRPr="003A4B66" w14:paraId="4B9FCB71" w14:textId="77777777" w:rsidTr="005100C7">
        <w:trPr>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434057EE"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sz w:val="28"/>
                <w:szCs w:val="28"/>
              </w:rPr>
              <w:t>Lo</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7A1D94" w14:textId="77777777" w:rsidR="00721A0C" w:rsidRPr="005100C7" w:rsidRDefault="00721A0C" w:rsidP="007E75A3">
            <w:pPr>
              <w:snapToGrid w:val="0"/>
              <w:jc w:val="left"/>
              <w:rPr>
                <w:rFonts w:asciiTheme="minorEastAsia" w:hAnsiTheme="minorEastAsia"/>
                <w:sz w:val="28"/>
                <w:szCs w:val="28"/>
              </w:rPr>
            </w:pPr>
            <w:r w:rsidRPr="005100C7">
              <w:rPr>
                <w:rFonts w:asciiTheme="minorEastAsia" w:hAnsiTheme="minorEastAsia" w:hint="eastAsia"/>
                <w:sz w:val="28"/>
                <w:szCs w:val="28"/>
              </w:rPr>
              <w:t>测量的体温低于</w:t>
            </w:r>
            <w:r w:rsidRPr="005100C7">
              <w:rPr>
                <w:rFonts w:asciiTheme="minorEastAsia" w:hAnsiTheme="minorEastAsia"/>
                <w:sz w:val="28"/>
                <w:szCs w:val="28"/>
              </w:rPr>
              <w:t xml:space="preserve"> 32.0</w:t>
            </w:r>
            <w:r w:rsidRPr="005100C7">
              <w:rPr>
                <w:rFonts w:asciiTheme="minorEastAsia" w:hAnsiTheme="minorEastAsia" w:cs="微软雅黑" w:hint="eastAsia"/>
                <w:sz w:val="28"/>
                <w:szCs w:val="28"/>
              </w:rPr>
              <w:t>℃</w:t>
            </w:r>
          </w:p>
        </w:tc>
        <w:tc>
          <w:tcPr>
            <w:tcW w:w="5187" w:type="dxa"/>
            <w:tcBorders>
              <w:top w:val="single" w:sz="4" w:space="0" w:color="auto"/>
              <w:left w:val="single" w:sz="4" w:space="0" w:color="auto"/>
              <w:bottom w:val="single" w:sz="4" w:space="0" w:color="auto"/>
              <w:right w:val="single" w:sz="4" w:space="0" w:color="auto"/>
            </w:tcBorders>
            <w:vAlign w:val="center"/>
            <w:hideMark/>
          </w:tcPr>
          <w:p w14:paraId="65CD819E" w14:textId="77777777" w:rsidR="00721A0C" w:rsidRPr="005100C7" w:rsidRDefault="00721A0C" w:rsidP="005100C7">
            <w:pPr>
              <w:pStyle w:val="a5"/>
              <w:numPr>
                <w:ilvl w:val="0"/>
                <w:numId w:val="12"/>
              </w:numPr>
              <w:snapToGrid w:val="0"/>
              <w:ind w:firstLineChars="0"/>
              <w:jc w:val="left"/>
              <w:rPr>
                <w:rFonts w:asciiTheme="minorEastAsia" w:hAnsiTheme="minorEastAsia"/>
                <w:sz w:val="28"/>
                <w:szCs w:val="28"/>
              </w:rPr>
            </w:pPr>
            <w:proofErr w:type="gramStart"/>
            <w:r w:rsidRPr="005100C7">
              <w:rPr>
                <w:rFonts w:asciiTheme="minorEastAsia" w:hAnsiTheme="minorEastAsia" w:hint="eastAsia"/>
                <w:sz w:val="28"/>
                <w:szCs w:val="28"/>
              </w:rPr>
              <w:t>测温前您和</w:t>
            </w:r>
            <w:proofErr w:type="gramEnd"/>
            <w:r w:rsidRPr="005100C7">
              <w:rPr>
                <w:rFonts w:asciiTheme="minorEastAsia" w:hAnsiTheme="minorEastAsia" w:hint="eastAsia"/>
                <w:sz w:val="28"/>
                <w:szCs w:val="28"/>
              </w:rPr>
              <w:t>体温计应在室温为</w:t>
            </w:r>
            <w:r w:rsidRPr="005100C7">
              <w:rPr>
                <w:rFonts w:asciiTheme="minorEastAsia" w:hAnsiTheme="minorEastAsia"/>
                <w:sz w:val="28"/>
                <w:szCs w:val="28"/>
              </w:rPr>
              <w:t>16.0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至</w:t>
            </w:r>
            <w:r w:rsidRPr="005100C7">
              <w:rPr>
                <w:rFonts w:asciiTheme="minorEastAsia" w:hAnsiTheme="minorEastAsia"/>
                <w:sz w:val="28"/>
                <w:szCs w:val="28"/>
              </w:rPr>
              <w:t>35.0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间的房间内停留至少</w:t>
            </w:r>
            <w:r w:rsidRPr="005100C7">
              <w:rPr>
                <w:rFonts w:asciiTheme="minorEastAsia" w:hAnsiTheme="minorEastAsia"/>
                <w:sz w:val="28"/>
                <w:szCs w:val="28"/>
              </w:rPr>
              <w:t>30</w:t>
            </w:r>
            <w:r w:rsidRPr="005100C7">
              <w:rPr>
                <w:rFonts w:asciiTheme="minorEastAsia" w:hAnsiTheme="minorEastAsia" w:hint="eastAsia"/>
                <w:sz w:val="28"/>
                <w:szCs w:val="28"/>
              </w:rPr>
              <w:t>分钟。</w:t>
            </w:r>
          </w:p>
          <w:p w14:paraId="17F275D9" w14:textId="77777777" w:rsidR="00721A0C" w:rsidRPr="005100C7" w:rsidRDefault="00721A0C" w:rsidP="005100C7">
            <w:pPr>
              <w:pStyle w:val="a5"/>
              <w:numPr>
                <w:ilvl w:val="0"/>
                <w:numId w:val="12"/>
              </w:numPr>
              <w:snapToGrid w:val="0"/>
              <w:ind w:firstLineChars="0"/>
              <w:jc w:val="left"/>
              <w:rPr>
                <w:rFonts w:asciiTheme="minorEastAsia" w:hAnsiTheme="minorEastAsia"/>
                <w:sz w:val="28"/>
                <w:szCs w:val="28"/>
              </w:rPr>
            </w:pPr>
            <w:r w:rsidRPr="005100C7">
              <w:rPr>
                <w:rFonts w:asciiTheme="minorEastAsia" w:hAnsiTheme="minorEastAsia" w:hint="eastAsia"/>
                <w:sz w:val="28"/>
                <w:szCs w:val="28"/>
              </w:rPr>
              <w:t>如果问题依然存在，联系经销商或制造商。</w:t>
            </w:r>
          </w:p>
        </w:tc>
      </w:tr>
      <w:tr w:rsidR="00721A0C" w:rsidRPr="003A4B66" w14:paraId="1FADC681" w14:textId="77777777" w:rsidTr="005100C7">
        <w:trPr>
          <w:jc w:val="center"/>
        </w:trPr>
        <w:tc>
          <w:tcPr>
            <w:tcW w:w="1134" w:type="dxa"/>
            <w:tcBorders>
              <w:top w:val="single" w:sz="4" w:space="0" w:color="auto"/>
              <w:left w:val="single" w:sz="4" w:space="0" w:color="auto"/>
              <w:bottom w:val="single" w:sz="4" w:space="0" w:color="auto"/>
              <w:right w:val="single" w:sz="4" w:space="0" w:color="auto"/>
            </w:tcBorders>
            <w:vAlign w:val="center"/>
            <w:hideMark/>
          </w:tcPr>
          <w:p w14:paraId="4C4C7E13" w14:textId="77777777" w:rsidR="00721A0C" w:rsidRPr="005100C7" w:rsidRDefault="00721A0C" w:rsidP="005100C7">
            <w:pPr>
              <w:snapToGrid w:val="0"/>
              <w:jc w:val="center"/>
              <w:rPr>
                <w:rFonts w:asciiTheme="minorEastAsia" w:hAnsiTheme="minorEastAsia"/>
                <w:sz w:val="28"/>
                <w:szCs w:val="28"/>
              </w:rPr>
            </w:pPr>
            <w:r w:rsidRPr="005100C7">
              <w:rPr>
                <w:rFonts w:asciiTheme="minorEastAsia" w:hAnsiTheme="minorEastAsia"/>
                <w:sz w:val="28"/>
                <w:szCs w:val="28"/>
              </w:rPr>
              <w:t>Err</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8D7871" w14:textId="77777777" w:rsidR="00721A0C" w:rsidRPr="005100C7" w:rsidRDefault="00721A0C" w:rsidP="005100C7">
            <w:pPr>
              <w:snapToGrid w:val="0"/>
              <w:jc w:val="left"/>
              <w:rPr>
                <w:rFonts w:asciiTheme="minorEastAsia" w:hAnsiTheme="minorEastAsia"/>
                <w:sz w:val="28"/>
                <w:szCs w:val="28"/>
              </w:rPr>
            </w:pPr>
            <w:r w:rsidRPr="005100C7">
              <w:rPr>
                <w:rFonts w:asciiTheme="minorEastAsia" w:hAnsiTheme="minorEastAsia" w:hint="eastAsia"/>
                <w:sz w:val="28"/>
                <w:szCs w:val="28"/>
              </w:rPr>
              <w:t>环境温度超出体温计正常使用的范围</w:t>
            </w:r>
          </w:p>
        </w:tc>
        <w:tc>
          <w:tcPr>
            <w:tcW w:w="5187" w:type="dxa"/>
            <w:tcBorders>
              <w:top w:val="single" w:sz="4" w:space="0" w:color="auto"/>
              <w:left w:val="single" w:sz="4" w:space="0" w:color="auto"/>
              <w:bottom w:val="single" w:sz="4" w:space="0" w:color="auto"/>
              <w:right w:val="single" w:sz="4" w:space="0" w:color="auto"/>
            </w:tcBorders>
            <w:vAlign w:val="center"/>
            <w:hideMark/>
          </w:tcPr>
          <w:p w14:paraId="27526337" w14:textId="77777777" w:rsidR="00721A0C" w:rsidRPr="005100C7" w:rsidRDefault="00721A0C" w:rsidP="005100C7">
            <w:pPr>
              <w:pStyle w:val="a5"/>
              <w:numPr>
                <w:ilvl w:val="0"/>
                <w:numId w:val="11"/>
              </w:numPr>
              <w:snapToGrid w:val="0"/>
              <w:ind w:firstLineChars="0"/>
              <w:jc w:val="left"/>
              <w:rPr>
                <w:rFonts w:asciiTheme="minorEastAsia" w:hAnsiTheme="minorEastAsia"/>
                <w:sz w:val="28"/>
                <w:szCs w:val="28"/>
              </w:rPr>
            </w:pPr>
            <w:r w:rsidRPr="005100C7">
              <w:rPr>
                <w:rFonts w:asciiTheme="minorEastAsia" w:hAnsiTheme="minorEastAsia" w:hint="eastAsia"/>
                <w:sz w:val="28"/>
                <w:szCs w:val="28"/>
              </w:rPr>
              <w:t>将体温计放置在室温为</w:t>
            </w:r>
            <w:r w:rsidR="006B4ABD">
              <w:rPr>
                <w:rFonts w:asciiTheme="minorEastAsia" w:hAnsiTheme="minorEastAsia"/>
                <w:sz w:val="28"/>
                <w:szCs w:val="28"/>
              </w:rPr>
              <w:t>16</w:t>
            </w:r>
            <w:r w:rsidRPr="005100C7">
              <w:rPr>
                <w:rFonts w:asciiTheme="minorEastAsia" w:hAnsiTheme="minorEastAsia"/>
                <w:sz w:val="28"/>
                <w:szCs w:val="28"/>
              </w:rPr>
              <w:t>.0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至</w:t>
            </w:r>
            <w:r w:rsidR="006B4ABD">
              <w:rPr>
                <w:rFonts w:asciiTheme="minorEastAsia" w:hAnsiTheme="minorEastAsia"/>
                <w:sz w:val="28"/>
                <w:szCs w:val="28"/>
              </w:rPr>
              <w:t>35</w:t>
            </w:r>
            <w:r w:rsidRPr="005100C7">
              <w:rPr>
                <w:rFonts w:asciiTheme="minorEastAsia" w:hAnsiTheme="minorEastAsia"/>
                <w:sz w:val="28"/>
                <w:szCs w:val="28"/>
              </w:rPr>
              <w:t>.0</w:t>
            </w:r>
            <w:r w:rsidRPr="005100C7">
              <w:rPr>
                <w:rFonts w:asciiTheme="minorEastAsia" w:hAnsiTheme="minorEastAsia" w:cs="微软雅黑" w:hint="eastAsia"/>
                <w:sz w:val="28"/>
                <w:szCs w:val="28"/>
              </w:rPr>
              <w:t>℃</w:t>
            </w:r>
            <w:r w:rsidRPr="005100C7">
              <w:rPr>
                <w:rFonts w:asciiTheme="minorEastAsia" w:hAnsiTheme="minorEastAsia" w:hint="eastAsia"/>
                <w:sz w:val="28"/>
                <w:szCs w:val="28"/>
              </w:rPr>
              <w:t>间的房间内至少</w:t>
            </w:r>
            <w:r w:rsidRPr="005100C7">
              <w:rPr>
                <w:rFonts w:asciiTheme="minorEastAsia" w:hAnsiTheme="minorEastAsia"/>
                <w:sz w:val="28"/>
                <w:szCs w:val="28"/>
              </w:rPr>
              <w:t>30</w:t>
            </w:r>
            <w:r w:rsidRPr="005100C7">
              <w:rPr>
                <w:rFonts w:asciiTheme="minorEastAsia" w:hAnsiTheme="minorEastAsia" w:hint="eastAsia"/>
                <w:sz w:val="28"/>
                <w:szCs w:val="28"/>
              </w:rPr>
              <w:t>分钟。</w:t>
            </w:r>
          </w:p>
          <w:p w14:paraId="1EB4F87E" w14:textId="77777777" w:rsidR="00721A0C" w:rsidRPr="005100C7" w:rsidRDefault="00721A0C" w:rsidP="005100C7">
            <w:pPr>
              <w:pStyle w:val="a5"/>
              <w:numPr>
                <w:ilvl w:val="0"/>
                <w:numId w:val="11"/>
              </w:numPr>
              <w:snapToGrid w:val="0"/>
              <w:ind w:firstLineChars="0"/>
              <w:jc w:val="left"/>
              <w:rPr>
                <w:rFonts w:asciiTheme="minorEastAsia" w:hAnsiTheme="minorEastAsia"/>
                <w:sz w:val="28"/>
                <w:szCs w:val="28"/>
              </w:rPr>
            </w:pPr>
            <w:r w:rsidRPr="005100C7">
              <w:rPr>
                <w:rFonts w:asciiTheme="minorEastAsia" w:hAnsiTheme="minorEastAsia" w:hint="eastAsia"/>
                <w:sz w:val="28"/>
                <w:szCs w:val="28"/>
              </w:rPr>
              <w:t>如果问题依然存在，联系经销商或制造商。</w:t>
            </w:r>
          </w:p>
        </w:tc>
      </w:tr>
    </w:tbl>
    <w:p w14:paraId="68A4F656" w14:textId="77777777" w:rsidR="005B209F" w:rsidRPr="00C53B04" w:rsidRDefault="005B209F" w:rsidP="00E06A7A">
      <w:pPr>
        <w:ind w:firstLineChars="200" w:firstLine="560"/>
        <w:rPr>
          <w:rFonts w:asciiTheme="minorEastAsia" w:hAnsiTheme="minorEastAsia"/>
          <w:sz w:val="28"/>
          <w:szCs w:val="28"/>
        </w:rPr>
      </w:pPr>
    </w:p>
    <w:p w14:paraId="1B8B3948" w14:textId="77777777" w:rsidR="00A408DC" w:rsidRPr="00721EAD" w:rsidRDefault="00A408DC" w:rsidP="00AE2209">
      <w:pPr>
        <w:pStyle w:val="1"/>
      </w:pPr>
      <w:bookmarkStart w:id="91" w:name="_Toc35088177"/>
      <w:bookmarkStart w:id="92" w:name="_Toc35088941"/>
      <w:bookmarkStart w:id="93" w:name="_Toc37915966"/>
      <w:r w:rsidRPr="00721EAD">
        <w:t>10</w:t>
      </w:r>
      <w:r w:rsidR="00B96046" w:rsidRPr="00721EAD">
        <w:rPr>
          <w:rFonts w:hint="eastAsia"/>
        </w:rPr>
        <w:t>.</w:t>
      </w:r>
      <w:r w:rsidRPr="00721EAD">
        <w:rPr>
          <w:rFonts w:hint="eastAsia"/>
        </w:rPr>
        <w:t>特殊储存、运输条件、方法</w:t>
      </w:r>
      <w:bookmarkEnd w:id="91"/>
      <w:bookmarkEnd w:id="92"/>
      <w:bookmarkEnd w:id="93"/>
    </w:p>
    <w:p w14:paraId="4721322F" w14:textId="77777777" w:rsidR="00487740" w:rsidRPr="00C53B04" w:rsidRDefault="00A408DC" w:rsidP="00E06A7A">
      <w:pPr>
        <w:ind w:firstLineChars="200" w:firstLine="560"/>
        <w:rPr>
          <w:rFonts w:asciiTheme="minorEastAsia" w:hAnsiTheme="minorEastAsia"/>
          <w:sz w:val="28"/>
          <w:szCs w:val="28"/>
        </w:rPr>
      </w:pPr>
      <w:r w:rsidRPr="00C53B04">
        <w:rPr>
          <w:rFonts w:asciiTheme="minorEastAsia" w:hAnsiTheme="minorEastAsia" w:hint="eastAsia"/>
          <w:sz w:val="28"/>
          <w:szCs w:val="28"/>
        </w:rPr>
        <w:t>体温计应贮存在相对湿度不超过</w:t>
      </w:r>
      <w:r w:rsidRPr="00C53B04">
        <w:rPr>
          <w:rFonts w:asciiTheme="minorEastAsia" w:hAnsiTheme="minorEastAsia"/>
          <w:sz w:val="28"/>
          <w:szCs w:val="28"/>
        </w:rPr>
        <w:t>85%</w:t>
      </w:r>
      <w:r w:rsidRPr="00C53B04">
        <w:rPr>
          <w:rFonts w:asciiTheme="minorEastAsia" w:hAnsiTheme="minorEastAsia" w:hint="eastAsia"/>
          <w:sz w:val="28"/>
          <w:szCs w:val="28"/>
        </w:rPr>
        <w:t>，无腐蚀气和通风良好的地方。</w:t>
      </w:r>
    </w:p>
    <w:p w14:paraId="5F8F034C" w14:textId="77777777" w:rsidR="00487740" w:rsidRPr="00487740" w:rsidRDefault="00A408DC" w:rsidP="00AE2209">
      <w:pPr>
        <w:pStyle w:val="1"/>
      </w:pPr>
      <w:bookmarkStart w:id="94" w:name="_Toc35088178"/>
      <w:bookmarkStart w:id="95" w:name="_Toc35088942"/>
      <w:bookmarkStart w:id="96" w:name="_Toc37915967"/>
      <w:r w:rsidRPr="00721EAD">
        <w:rPr>
          <w:rFonts w:hint="eastAsia"/>
        </w:rPr>
        <w:lastRenderedPageBreak/>
        <w:t>1</w:t>
      </w:r>
      <w:r w:rsidRPr="00721EAD">
        <w:t>1.</w:t>
      </w:r>
      <w:r w:rsidRPr="00721EAD">
        <w:rPr>
          <w:rFonts w:hint="eastAsia"/>
        </w:rPr>
        <w:t>生产日期：见机身标识</w:t>
      </w:r>
      <w:bookmarkEnd w:id="94"/>
      <w:bookmarkEnd w:id="95"/>
      <w:bookmarkEnd w:id="96"/>
    </w:p>
    <w:p w14:paraId="0C7E6CBB" w14:textId="39B186A3" w:rsidR="00487740" w:rsidRPr="00487740" w:rsidRDefault="00A408DC" w:rsidP="00AE2209">
      <w:pPr>
        <w:pStyle w:val="1"/>
      </w:pPr>
      <w:bookmarkStart w:id="97" w:name="_Toc35088179"/>
      <w:bookmarkStart w:id="98" w:name="_Toc35088943"/>
      <w:bookmarkStart w:id="99" w:name="_Toc37915968"/>
      <w:r w:rsidRPr="00721EAD">
        <w:rPr>
          <w:rFonts w:hint="eastAsia"/>
        </w:rPr>
        <w:t>1</w:t>
      </w:r>
      <w:r w:rsidRPr="00721EAD">
        <w:t xml:space="preserve">2 </w:t>
      </w:r>
      <w:r w:rsidRPr="00721EAD">
        <w:rPr>
          <w:rFonts w:hint="eastAsia"/>
        </w:rPr>
        <w:t>有效期限：</w:t>
      </w:r>
      <w:r w:rsidR="00F74FD9">
        <w:t>5</w:t>
      </w:r>
      <w:r w:rsidRPr="00721EAD">
        <w:rPr>
          <w:rFonts w:hint="eastAsia"/>
        </w:rPr>
        <w:t>年</w:t>
      </w:r>
      <w:bookmarkEnd w:id="97"/>
      <w:bookmarkEnd w:id="98"/>
      <w:bookmarkEnd w:id="99"/>
      <w:ins w:id="100" w:author="JHS-YEQING" w:date="2020-06-12T12:25:00Z">
        <w:r w:rsidR="000A19C7">
          <w:rPr>
            <w:rFonts w:hint="eastAsia"/>
          </w:rPr>
          <w:t>（产品报废及废弃电池请按当地法规进行处理！）</w:t>
        </w:r>
      </w:ins>
    </w:p>
    <w:p w14:paraId="691DE78C" w14:textId="77777777" w:rsidR="005B209F" w:rsidRPr="00721EAD" w:rsidRDefault="003D6098" w:rsidP="00AE2209">
      <w:pPr>
        <w:pStyle w:val="1"/>
      </w:pPr>
      <w:bookmarkStart w:id="101" w:name="_Toc35088180"/>
      <w:bookmarkStart w:id="102" w:name="_Toc35088944"/>
      <w:bookmarkStart w:id="103" w:name="_Toc37915969"/>
      <w:r w:rsidRPr="00721EAD">
        <w:rPr>
          <w:rFonts w:hint="eastAsia"/>
        </w:rPr>
        <w:t>1</w:t>
      </w:r>
      <w:r w:rsidRPr="00721EAD">
        <w:t>3</w:t>
      </w:r>
      <w:r w:rsidR="00B96046" w:rsidRPr="00721EAD">
        <w:rPr>
          <w:rFonts w:hint="eastAsia"/>
        </w:rPr>
        <w:t>.符号描述</w:t>
      </w:r>
      <w:bookmarkEnd w:id="101"/>
      <w:bookmarkEnd w:id="102"/>
      <w:bookmarkEnd w:id="103"/>
    </w:p>
    <w:tbl>
      <w:tblPr>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6701"/>
      </w:tblGrid>
      <w:tr w:rsidR="00541833" w:rsidRPr="00C53B04" w14:paraId="1AE21924" w14:textId="77777777" w:rsidTr="003B1B54">
        <w:trPr>
          <w:jc w:val="center"/>
        </w:trPr>
        <w:tc>
          <w:tcPr>
            <w:tcW w:w="846" w:type="dxa"/>
            <w:tcBorders>
              <w:top w:val="single" w:sz="4" w:space="0" w:color="auto"/>
              <w:left w:val="single" w:sz="4" w:space="0" w:color="auto"/>
              <w:bottom w:val="single" w:sz="4" w:space="0" w:color="auto"/>
              <w:right w:val="single" w:sz="4" w:space="0" w:color="auto"/>
            </w:tcBorders>
            <w:hideMark/>
          </w:tcPr>
          <w:p w14:paraId="3B48C6BE" w14:textId="77777777" w:rsidR="00541833" w:rsidRPr="0001766F" w:rsidRDefault="00541833" w:rsidP="00E06A7A">
            <w:pPr>
              <w:rPr>
                <w:rFonts w:asciiTheme="minorEastAsia" w:hAnsiTheme="minorEastAsia"/>
                <w:b/>
                <w:bCs/>
                <w:sz w:val="24"/>
                <w:szCs w:val="28"/>
              </w:rPr>
            </w:pPr>
            <w:r w:rsidRPr="0001766F">
              <w:rPr>
                <w:rFonts w:asciiTheme="minorEastAsia" w:hAnsiTheme="minorEastAsia" w:hint="eastAsia"/>
                <w:b/>
                <w:bCs/>
                <w:sz w:val="24"/>
                <w:szCs w:val="28"/>
              </w:rPr>
              <w:t>符号</w:t>
            </w:r>
          </w:p>
        </w:tc>
        <w:tc>
          <w:tcPr>
            <w:tcW w:w="6701" w:type="dxa"/>
            <w:tcBorders>
              <w:top w:val="single" w:sz="4" w:space="0" w:color="auto"/>
              <w:left w:val="single" w:sz="4" w:space="0" w:color="auto"/>
              <w:bottom w:val="single" w:sz="4" w:space="0" w:color="auto"/>
              <w:right w:val="single" w:sz="4" w:space="0" w:color="auto"/>
            </w:tcBorders>
            <w:hideMark/>
          </w:tcPr>
          <w:p w14:paraId="71FD3B8A" w14:textId="77777777" w:rsidR="00541833" w:rsidRPr="0001766F" w:rsidRDefault="00541833" w:rsidP="00E06A7A">
            <w:pPr>
              <w:jc w:val="center"/>
              <w:rPr>
                <w:rFonts w:asciiTheme="minorEastAsia" w:hAnsiTheme="minorEastAsia"/>
                <w:b/>
                <w:bCs/>
                <w:sz w:val="24"/>
                <w:szCs w:val="28"/>
              </w:rPr>
            </w:pPr>
            <w:r w:rsidRPr="0001766F">
              <w:rPr>
                <w:rFonts w:asciiTheme="minorEastAsia" w:hAnsiTheme="minorEastAsia" w:hint="eastAsia"/>
                <w:b/>
                <w:bCs/>
                <w:sz w:val="24"/>
                <w:szCs w:val="28"/>
              </w:rPr>
              <w:t>描述</w:t>
            </w:r>
          </w:p>
        </w:tc>
      </w:tr>
      <w:tr w:rsidR="00541833" w:rsidRPr="00C53B04" w14:paraId="6EF9DCF6"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EEB453B"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noProof/>
                <w:sz w:val="24"/>
                <w:szCs w:val="28"/>
              </w:rPr>
              <w:drawing>
                <wp:inline distT="0" distB="0" distL="0" distR="0" wp14:anchorId="400D672F" wp14:editId="5D3C3E4E">
                  <wp:extent cx="313690" cy="30734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hideMark/>
          </w:tcPr>
          <w:p w14:paraId="52CBC964" w14:textId="77777777" w:rsidR="00541833" w:rsidRPr="0001766F" w:rsidRDefault="00541833" w:rsidP="00E06A7A">
            <w:pPr>
              <w:snapToGrid w:val="0"/>
              <w:spacing w:line="100" w:lineRule="atLeast"/>
              <w:rPr>
                <w:rFonts w:asciiTheme="minorEastAsia" w:hAnsiTheme="minorEastAsia"/>
                <w:sz w:val="24"/>
                <w:szCs w:val="28"/>
              </w:rPr>
            </w:pPr>
            <w:r w:rsidRPr="0001766F">
              <w:rPr>
                <w:rFonts w:asciiTheme="minorEastAsia" w:hAnsiTheme="minorEastAsia"/>
                <w:sz w:val="24"/>
                <w:szCs w:val="28"/>
              </w:rPr>
              <w:t>BF</w:t>
            </w:r>
            <w:r w:rsidRPr="0001766F">
              <w:rPr>
                <w:rFonts w:asciiTheme="minorEastAsia" w:hAnsiTheme="minorEastAsia" w:hint="eastAsia"/>
                <w:sz w:val="24"/>
                <w:szCs w:val="28"/>
              </w:rPr>
              <w:t>型应用部分</w:t>
            </w:r>
          </w:p>
        </w:tc>
      </w:tr>
      <w:tr w:rsidR="00541833" w:rsidRPr="00C53B04" w14:paraId="2BE6600D"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029ECF31"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noProof/>
                <w:sz w:val="24"/>
                <w:szCs w:val="28"/>
              </w:rPr>
              <w:drawing>
                <wp:inline distT="0" distB="0" distL="0" distR="0" wp14:anchorId="6B2F1412" wp14:editId="0821D94C">
                  <wp:extent cx="340995" cy="307340"/>
                  <wp:effectExtent l="0" t="0" r="190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 cy="307340"/>
                          </a:xfrm>
                          <a:prstGeom prst="rect">
                            <a:avLst/>
                          </a:prstGeom>
                          <a:noFill/>
                          <a:ln>
                            <a:noFill/>
                          </a:ln>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hideMark/>
          </w:tcPr>
          <w:p w14:paraId="217F4E2A" w14:textId="77777777" w:rsidR="00541833" w:rsidRPr="0001766F" w:rsidRDefault="00541833" w:rsidP="00E06A7A">
            <w:pPr>
              <w:snapToGrid w:val="0"/>
              <w:spacing w:line="100" w:lineRule="atLeast"/>
              <w:rPr>
                <w:rFonts w:asciiTheme="minorEastAsia" w:hAnsiTheme="minorEastAsia"/>
                <w:sz w:val="24"/>
                <w:szCs w:val="28"/>
              </w:rPr>
            </w:pPr>
            <w:r w:rsidRPr="0001766F">
              <w:rPr>
                <w:rFonts w:asciiTheme="minorEastAsia" w:hAnsiTheme="minorEastAsia" w:hint="eastAsia"/>
                <w:sz w:val="24"/>
                <w:szCs w:val="28"/>
              </w:rPr>
              <w:t>制造商信息，如名称和地址</w:t>
            </w:r>
          </w:p>
        </w:tc>
      </w:tr>
      <w:tr w:rsidR="00AD03D3" w:rsidRPr="00C53B04" w14:paraId="7B480E52"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tcPr>
          <w:p w14:paraId="3FFFA572" w14:textId="77777777" w:rsidR="00AD03D3" w:rsidRPr="0001766F" w:rsidRDefault="00AD03D3" w:rsidP="003B1B54">
            <w:pPr>
              <w:snapToGrid w:val="0"/>
              <w:spacing w:line="100" w:lineRule="atLeast"/>
              <w:jc w:val="center"/>
              <w:rPr>
                <w:rFonts w:asciiTheme="minorEastAsia" w:hAnsiTheme="minorEastAsia"/>
                <w:noProof/>
                <w:sz w:val="24"/>
                <w:szCs w:val="28"/>
              </w:rPr>
            </w:pPr>
            <w:r>
              <w:rPr>
                <w:noProof/>
              </w:rPr>
              <w:drawing>
                <wp:inline distT="0" distB="0" distL="0" distR="0" wp14:anchorId="1599FBAC" wp14:editId="4F58BEC3">
                  <wp:extent cx="340902" cy="2952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50" cy="300860"/>
                          </a:xfrm>
                          <a:prstGeom prst="rect">
                            <a:avLst/>
                          </a:prstGeom>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tcPr>
          <w:p w14:paraId="4D7ACE45" w14:textId="77777777" w:rsidR="00AD03D3" w:rsidRPr="0001766F" w:rsidRDefault="00AD03D3" w:rsidP="00E06A7A">
            <w:pPr>
              <w:snapToGrid w:val="0"/>
              <w:spacing w:line="100" w:lineRule="atLeast"/>
              <w:rPr>
                <w:rFonts w:asciiTheme="minorEastAsia" w:hAnsiTheme="minorEastAsia"/>
                <w:sz w:val="24"/>
                <w:szCs w:val="28"/>
              </w:rPr>
            </w:pPr>
            <w:r>
              <w:rPr>
                <w:rFonts w:asciiTheme="minorEastAsia" w:hAnsiTheme="minorEastAsia" w:hint="eastAsia"/>
                <w:sz w:val="24"/>
                <w:szCs w:val="28"/>
              </w:rPr>
              <w:t>生产日期</w:t>
            </w:r>
          </w:p>
        </w:tc>
      </w:tr>
      <w:tr w:rsidR="00541833" w:rsidRPr="00C53B04" w14:paraId="5BB88213"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65A5727"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noProof/>
                <w:sz w:val="24"/>
                <w:szCs w:val="28"/>
              </w:rPr>
              <w:drawing>
                <wp:inline distT="0" distB="0" distL="0" distR="0" wp14:anchorId="1A9B3168" wp14:editId="4EC33234">
                  <wp:extent cx="340995" cy="320675"/>
                  <wp:effectExtent l="0" t="0" r="1905"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 cy="320675"/>
                          </a:xfrm>
                          <a:prstGeom prst="rect">
                            <a:avLst/>
                          </a:prstGeom>
                          <a:noFill/>
                          <a:ln>
                            <a:noFill/>
                          </a:ln>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hideMark/>
          </w:tcPr>
          <w:p w14:paraId="22CE3448" w14:textId="77777777" w:rsidR="00541833" w:rsidRPr="0001766F" w:rsidRDefault="00541833" w:rsidP="00E06A7A">
            <w:pPr>
              <w:snapToGrid w:val="0"/>
              <w:spacing w:line="100" w:lineRule="atLeast"/>
              <w:rPr>
                <w:rFonts w:asciiTheme="minorEastAsia" w:hAnsiTheme="minorEastAsia"/>
                <w:sz w:val="24"/>
                <w:szCs w:val="28"/>
              </w:rPr>
            </w:pPr>
            <w:r w:rsidRPr="0001766F">
              <w:rPr>
                <w:rFonts w:asciiTheme="minorEastAsia" w:hAnsiTheme="minorEastAsia" w:hint="eastAsia"/>
                <w:sz w:val="24"/>
                <w:szCs w:val="28"/>
              </w:rPr>
              <w:t>请仔细阅读说明书</w:t>
            </w:r>
          </w:p>
        </w:tc>
      </w:tr>
      <w:tr w:rsidR="00541833" w:rsidRPr="00C53B04" w14:paraId="51A75B90"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5062FD86"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noProof/>
                <w:sz w:val="24"/>
                <w:szCs w:val="28"/>
              </w:rPr>
              <w:drawing>
                <wp:inline distT="0" distB="0" distL="0" distR="0" wp14:anchorId="3169E369" wp14:editId="464609E9">
                  <wp:extent cx="284671" cy="357389"/>
                  <wp:effectExtent l="0" t="0" r="1270" b="508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34" cy="359979"/>
                          </a:xfrm>
                          <a:prstGeom prst="rect">
                            <a:avLst/>
                          </a:prstGeom>
                          <a:noFill/>
                          <a:ln>
                            <a:noFill/>
                          </a:ln>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hideMark/>
          </w:tcPr>
          <w:p w14:paraId="00A4E9BB" w14:textId="77777777" w:rsidR="00541833" w:rsidRPr="0001766F" w:rsidRDefault="00541833" w:rsidP="00E06A7A">
            <w:pPr>
              <w:snapToGrid w:val="0"/>
              <w:spacing w:line="100" w:lineRule="atLeast"/>
              <w:jc w:val="left"/>
              <w:rPr>
                <w:rFonts w:asciiTheme="minorEastAsia" w:hAnsiTheme="minorEastAsia"/>
                <w:sz w:val="24"/>
                <w:szCs w:val="28"/>
              </w:rPr>
            </w:pPr>
            <w:r w:rsidRPr="0001766F">
              <w:rPr>
                <w:rFonts w:asciiTheme="minorEastAsia" w:hAnsiTheme="minorEastAsia" w:hint="eastAsia"/>
                <w:sz w:val="24"/>
                <w:szCs w:val="28"/>
              </w:rPr>
              <w:t>废弃的电气材料应送到专门的收集点进行回收</w:t>
            </w:r>
          </w:p>
        </w:tc>
      </w:tr>
      <w:tr w:rsidR="00541833" w:rsidRPr="00C53B04" w14:paraId="71230028"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C7078BC"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sz w:val="24"/>
                <w:szCs w:val="28"/>
              </w:rPr>
              <w:t>SN</w:t>
            </w:r>
          </w:p>
        </w:tc>
        <w:tc>
          <w:tcPr>
            <w:tcW w:w="6701" w:type="dxa"/>
            <w:tcBorders>
              <w:top w:val="single" w:sz="4" w:space="0" w:color="auto"/>
              <w:left w:val="single" w:sz="4" w:space="0" w:color="auto"/>
              <w:bottom w:val="single" w:sz="4" w:space="0" w:color="auto"/>
              <w:right w:val="single" w:sz="4" w:space="0" w:color="auto"/>
            </w:tcBorders>
            <w:vAlign w:val="center"/>
            <w:hideMark/>
          </w:tcPr>
          <w:p w14:paraId="21D485F0" w14:textId="77777777" w:rsidR="00541833" w:rsidRPr="0001766F" w:rsidRDefault="00541833" w:rsidP="00E06A7A">
            <w:pPr>
              <w:snapToGrid w:val="0"/>
              <w:spacing w:line="100" w:lineRule="atLeast"/>
              <w:rPr>
                <w:rFonts w:asciiTheme="minorEastAsia" w:hAnsiTheme="minorEastAsia"/>
                <w:sz w:val="24"/>
                <w:szCs w:val="28"/>
              </w:rPr>
            </w:pPr>
            <w:r w:rsidRPr="0001766F">
              <w:rPr>
                <w:rFonts w:asciiTheme="minorEastAsia" w:hAnsiTheme="minorEastAsia" w:hint="eastAsia"/>
                <w:sz w:val="24"/>
                <w:szCs w:val="28"/>
              </w:rPr>
              <w:t>产品序列号</w:t>
            </w:r>
          </w:p>
        </w:tc>
      </w:tr>
      <w:tr w:rsidR="00541833" w:rsidRPr="00C53B04" w14:paraId="0B7F81D5"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6C9F2AB"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sz w:val="24"/>
                <w:szCs w:val="28"/>
              </w:rPr>
              <w:t>LOT</w:t>
            </w:r>
          </w:p>
        </w:tc>
        <w:tc>
          <w:tcPr>
            <w:tcW w:w="6701" w:type="dxa"/>
            <w:tcBorders>
              <w:top w:val="single" w:sz="4" w:space="0" w:color="auto"/>
              <w:left w:val="single" w:sz="4" w:space="0" w:color="auto"/>
              <w:bottom w:val="single" w:sz="4" w:space="0" w:color="auto"/>
              <w:right w:val="single" w:sz="4" w:space="0" w:color="auto"/>
            </w:tcBorders>
            <w:vAlign w:val="center"/>
            <w:hideMark/>
          </w:tcPr>
          <w:p w14:paraId="6C6F78F0" w14:textId="77777777" w:rsidR="00541833" w:rsidRPr="0001766F" w:rsidRDefault="00541833" w:rsidP="00E06A7A">
            <w:pPr>
              <w:snapToGrid w:val="0"/>
              <w:spacing w:line="100" w:lineRule="atLeast"/>
              <w:rPr>
                <w:rFonts w:asciiTheme="minorEastAsia" w:hAnsiTheme="minorEastAsia"/>
                <w:sz w:val="24"/>
                <w:szCs w:val="28"/>
              </w:rPr>
            </w:pPr>
            <w:r w:rsidRPr="0001766F">
              <w:rPr>
                <w:rFonts w:asciiTheme="minorEastAsia" w:hAnsiTheme="minorEastAsia" w:hint="eastAsia"/>
                <w:sz w:val="24"/>
                <w:szCs w:val="28"/>
              </w:rPr>
              <w:t>生产批号</w:t>
            </w:r>
          </w:p>
        </w:tc>
      </w:tr>
      <w:tr w:rsidR="00541833" w:rsidRPr="00C53B04" w14:paraId="2B89F5F6" w14:textId="77777777" w:rsidTr="003B1B54">
        <w:trPr>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5A4788F" w14:textId="77777777" w:rsidR="00541833" w:rsidRPr="0001766F" w:rsidRDefault="00541833" w:rsidP="003B1B54">
            <w:pPr>
              <w:snapToGrid w:val="0"/>
              <w:spacing w:line="100" w:lineRule="atLeast"/>
              <w:jc w:val="center"/>
              <w:rPr>
                <w:rFonts w:asciiTheme="minorEastAsia" w:hAnsiTheme="minorEastAsia"/>
                <w:sz w:val="24"/>
                <w:szCs w:val="28"/>
              </w:rPr>
            </w:pPr>
            <w:r w:rsidRPr="0001766F">
              <w:rPr>
                <w:rFonts w:asciiTheme="minorEastAsia" w:hAnsiTheme="minorEastAsia"/>
                <w:noProof/>
                <w:sz w:val="24"/>
                <w:szCs w:val="28"/>
              </w:rPr>
              <w:drawing>
                <wp:inline distT="0" distB="0" distL="0" distR="0" wp14:anchorId="07F71686" wp14:editId="2D27D538">
                  <wp:extent cx="286385" cy="266065"/>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385" cy="266065"/>
                          </a:xfrm>
                          <a:prstGeom prst="rect">
                            <a:avLst/>
                          </a:prstGeom>
                          <a:noFill/>
                          <a:ln>
                            <a:noFill/>
                          </a:ln>
                        </pic:spPr>
                      </pic:pic>
                    </a:graphicData>
                  </a:graphic>
                </wp:inline>
              </w:drawing>
            </w:r>
          </w:p>
        </w:tc>
        <w:tc>
          <w:tcPr>
            <w:tcW w:w="6701" w:type="dxa"/>
            <w:tcBorders>
              <w:top w:val="single" w:sz="4" w:space="0" w:color="auto"/>
              <w:left w:val="single" w:sz="4" w:space="0" w:color="auto"/>
              <w:bottom w:val="single" w:sz="4" w:space="0" w:color="auto"/>
              <w:right w:val="single" w:sz="4" w:space="0" w:color="auto"/>
            </w:tcBorders>
            <w:vAlign w:val="center"/>
            <w:hideMark/>
          </w:tcPr>
          <w:p w14:paraId="01B1D7ED" w14:textId="77777777" w:rsidR="00541833" w:rsidRPr="0001766F" w:rsidRDefault="00541833" w:rsidP="00E06A7A">
            <w:pPr>
              <w:snapToGrid w:val="0"/>
              <w:spacing w:line="100" w:lineRule="atLeast"/>
              <w:jc w:val="left"/>
              <w:rPr>
                <w:rFonts w:asciiTheme="minorEastAsia" w:hAnsiTheme="minorEastAsia"/>
                <w:b/>
                <w:bCs/>
                <w:sz w:val="24"/>
                <w:szCs w:val="28"/>
              </w:rPr>
            </w:pPr>
            <w:r w:rsidRPr="0001766F">
              <w:rPr>
                <w:rFonts w:asciiTheme="minorEastAsia" w:hAnsiTheme="minorEastAsia" w:hint="eastAsia"/>
                <w:b/>
                <w:bCs/>
                <w:sz w:val="24"/>
                <w:szCs w:val="28"/>
              </w:rPr>
              <w:t>重要通知</w:t>
            </w:r>
          </w:p>
          <w:p w14:paraId="1EB547A3" w14:textId="77777777" w:rsidR="00541833" w:rsidRPr="0001766F" w:rsidRDefault="00541833" w:rsidP="00E06A7A">
            <w:pPr>
              <w:snapToGrid w:val="0"/>
              <w:spacing w:line="100" w:lineRule="atLeast"/>
              <w:jc w:val="left"/>
              <w:rPr>
                <w:rFonts w:asciiTheme="minorEastAsia" w:hAnsiTheme="minorEastAsia"/>
                <w:sz w:val="24"/>
                <w:szCs w:val="28"/>
              </w:rPr>
            </w:pPr>
            <w:r w:rsidRPr="0001766F">
              <w:rPr>
                <w:rFonts w:asciiTheme="minorEastAsia" w:hAnsiTheme="minorEastAsia" w:hint="eastAsia"/>
                <w:sz w:val="24"/>
                <w:szCs w:val="28"/>
              </w:rPr>
              <w:t>如果使用不正确，可能会造成读数不准或者损坏体温计</w:t>
            </w:r>
          </w:p>
        </w:tc>
      </w:tr>
    </w:tbl>
    <w:p w14:paraId="66AD9C42" w14:textId="77777777" w:rsidR="005B209F" w:rsidRPr="00721EAD" w:rsidRDefault="00EA7C6E" w:rsidP="00A320D1">
      <w:pPr>
        <w:pStyle w:val="1"/>
        <w:spacing w:beforeLines="50" w:before="156"/>
      </w:pPr>
      <w:bookmarkStart w:id="104" w:name="_Toc35088181"/>
      <w:bookmarkStart w:id="105" w:name="_Toc35088945"/>
      <w:bookmarkStart w:id="106" w:name="_Toc37915970"/>
      <w:r w:rsidRPr="00721EAD">
        <w:rPr>
          <w:rFonts w:hint="eastAsia"/>
        </w:rPr>
        <w:t>1</w:t>
      </w:r>
      <w:r w:rsidRPr="00721EAD">
        <w:t>4</w:t>
      </w:r>
      <w:r w:rsidR="00B96046" w:rsidRPr="00721EAD">
        <w:rPr>
          <w:rFonts w:hint="eastAsia"/>
        </w:rPr>
        <w:t xml:space="preserve">. </w:t>
      </w:r>
      <w:r w:rsidR="007E54D3" w:rsidRPr="00721EAD">
        <w:rPr>
          <w:rFonts w:hint="eastAsia"/>
        </w:rPr>
        <w:t>产品维护及保养方法</w:t>
      </w:r>
      <w:bookmarkEnd w:id="104"/>
      <w:bookmarkEnd w:id="105"/>
      <w:bookmarkEnd w:id="106"/>
    </w:p>
    <w:p w14:paraId="2D506B2A" w14:textId="77777777" w:rsidR="00147950" w:rsidRPr="00C53B04" w:rsidRDefault="00147950" w:rsidP="00E06A7A">
      <w:pPr>
        <w:numPr>
          <w:ilvl w:val="0"/>
          <w:numId w:val="7"/>
        </w:numPr>
        <w:ind w:firstLine="0"/>
        <w:rPr>
          <w:rFonts w:asciiTheme="minorEastAsia" w:hAnsiTheme="minorEastAsia"/>
          <w:bCs/>
          <w:sz w:val="28"/>
          <w:szCs w:val="28"/>
        </w:rPr>
      </w:pPr>
      <w:r w:rsidRPr="00C53B04">
        <w:rPr>
          <w:rFonts w:asciiTheme="minorEastAsia" w:hAnsiTheme="minorEastAsia" w:hint="eastAsia"/>
          <w:bCs/>
          <w:sz w:val="28"/>
          <w:szCs w:val="28"/>
        </w:rPr>
        <w:t>每次使用后，按“清洁和消毒”章节的描述来清洁探头。</w:t>
      </w:r>
    </w:p>
    <w:p w14:paraId="012C0646" w14:textId="77777777" w:rsidR="00147950" w:rsidRPr="00C53B04" w:rsidRDefault="00147950" w:rsidP="00E06A7A">
      <w:pPr>
        <w:numPr>
          <w:ilvl w:val="0"/>
          <w:numId w:val="7"/>
        </w:numPr>
        <w:ind w:firstLine="0"/>
        <w:rPr>
          <w:rFonts w:asciiTheme="minorEastAsia" w:hAnsiTheme="minorEastAsia"/>
          <w:bCs/>
          <w:sz w:val="28"/>
          <w:szCs w:val="28"/>
        </w:rPr>
      </w:pPr>
      <w:r w:rsidRPr="00C53B04">
        <w:rPr>
          <w:rFonts w:asciiTheme="minorEastAsia" w:hAnsiTheme="minorEastAsia" w:hint="eastAsia"/>
          <w:bCs/>
          <w:sz w:val="28"/>
          <w:szCs w:val="28"/>
        </w:rPr>
        <w:t>将体温计存储在干燥，无尘和通风良好的地方。</w:t>
      </w:r>
    </w:p>
    <w:p w14:paraId="10F96102" w14:textId="77777777" w:rsidR="00147950" w:rsidRPr="00C53B04" w:rsidRDefault="00147950" w:rsidP="00E06A7A">
      <w:pPr>
        <w:numPr>
          <w:ilvl w:val="0"/>
          <w:numId w:val="7"/>
        </w:numPr>
        <w:ind w:firstLine="0"/>
        <w:rPr>
          <w:rFonts w:asciiTheme="minorEastAsia" w:hAnsiTheme="minorEastAsia"/>
          <w:bCs/>
          <w:sz w:val="28"/>
          <w:szCs w:val="28"/>
        </w:rPr>
      </w:pPr>
      <w:r w:rsidRPr="00C53B04">
        <w:rPr>
          <w:rFonts w:asciiTheme="minorEastAsia" w:hAnsiTheme="minorEastAsia" w:hint="eastAsia"/>
          <w:bCs/>
          <w:sz w:val="28"/>
          <w:szCs w:val="28"/>
        </w:rPr>
        <w:t>确保体温计未直接暴露在阳光照射下。</w:t>
      </w:r>
    </w:p>
    <w:p w14:paraId="4A0B3855" w14:textId="77777777" w:rsidR="00147950" w:rsidRPr="00C53B04" w:rsidRDefault="00147950" w:rsidP="00E06A7A">
      <w:pPr>
        <w:numPr>
          <w:ilvl w:val="0"/>
          <w:numId w:val="7"/>
        </w:numPr>
        <w:ind w:firstLine="0"/>
        <w:rPr>
          <w:rFonts w:asciiTheme="minorEastAsia" w:hAnsiTheme="minorEastAsia"/>
          <w:bCs/>
          <w:sz w:val="28"/>
          <w:szCs w:val="28"/>
        </w:rPr>
      </w:pPr>
      <w:r w:rsidRPr="00C53B04">
        <w:rPr>
          <w:rFonts w:asciiTheme="minorEastAsia" w:hAnsiTheme="minorEastAsia" w:hint="eastAsia"/>
          <w:bCs/>
          <w:sz w:val="28"/>
          <w:szCs w:val="28"/>
        </w:rPr>
        <w:t>确保体温计存储和运输的环境符合要求。</w:t>
      </w:r>
    </w:p>
    <w:p w14:paraId="2B7CF979" w14:textId="77777777" w:rsidR="00147950" w:rsidRDefault="00147950" w:rsidP="00E06A7A">
      <w:pPr>
        <w:numPr>
          <w:ilvl w:val="0"/>
          <w:numId w:val="7"/>
        </w:numPr>
        <w:ind w:firstLine="0"/>
        <w:rPr>
          <w:rFonts w:asciiTheme="minorEastAsia" w:hAnsiTheme="minorEastAsia"/>
          <w:bCs/>
          <w:sz w:val="28"/>
          <w:szCs w:val="28"/>
        </w:rPr>
      </w:pPr>
      <w:r w:rsidRPr="00C53B04">
        <w:rPr>
          <w:rFonts w:asciiTheme="minorEastAsia" w:hAnsiTheme="minorEastAsia" w:hint="eastAsia"/>
          <w:bCs/>
          <w:sz w:val="28"/>
          <w:szCs w:val="28"/>
        </w:rPr>
        <w:t>超过</w:t>
      </w:r>
      <w:r w:rsidRPr="00C53B04">
        <w:rPr>
          <w:rFonts w:asciiTheme="minorEastAsia" w:hAnsiTheme="minorEastAsia"/>
          <w:bCs/>
          <w:sz w:val="28"/>
          <w:szCs w:val="28"/>
        </w:rPr>
        <w:t>48</w:t>
      </w:r>
      <w:r w:rsidRPr="00C53B04">
        <w:rPr>
          <w:rFonts w:asciiTheme="minorEastAsia" w:hAnsiTheme="minorEastAsia" w:hint="eastAsia"/>
          <w:bCs/>
          <w:sz w:val="28"/>
          <w:szCs w:val="28"/>
        </w:rPr>
        <w:t>小时不使用体温计，请取出体温计的电池。</w:t>
      </w:r>
    </w:p>
    <w:p w14:paraId="747B57FE" w14:textId="77777777" w:rsidR="005B209F" w:rsidRPr="00721EAD" w:rsidRDefault="00B96046" w:rsidP="00AE2209">
      <w:pPr>
        <w:pStyle w:val="1"/>
      </w:pPr>
      <w:bookmarkStart w:id="107" w:name="_Toc35088182"/>
      <w:bookmarkStart w:id="108" w:name="_Toc35088946"/>
      <w:bookmarkStart w:id="109" w:name="_Toc37915971"/>
      <w:r w:rsidRPr="00721EAD">
        <w:rPr>
          <w:rFonts w:hint="eastAsia"/>
        </w:rPr>
        <w:t>1</w:t>
      </w:r>
      <w:r w:rsidR="009A027D" w:rsidRPr="00721EAD">
        <w:t>5</w:t>
      </w:r>
      <w:r w:rsidRPr="00721EAD">
        <w:rPr>
          <w:rFonts w:hint="eastAsia"/>
        </w:rPr>
        <w:t xml:space="preserve">. </w:t>
      </w:r>
      <w:r w:rsidR="008628DB" w:rsidRPr="00721EAD">
        <w:rPr>
          <w:rFonts w:hint="eastAsia"/>
        </w:rPr>
        <w:t>声明</w:t>
      </w:r>
      <w:bookmarkEnd w:id="107"/>
      <w:bookmarkEnd w:id="108"/>
      <w:bookmarkEnd w:id="109"/>
    </w:p>
    <w:p w14:paraId="3AEB9E97" w14:textId="25768185" w:rsidR="009A027D" w:rsidRDefault="009A027D" w:rsidP="00E06A7A">
      <w:pPr>
        <w:ind w:firstLineChars="200" w:firstLine="560"/>
        <w:rPr>
          <w:rFonts w:asciiTheme="minorEastAsia" w:hAnsiTheme="minorEastAsia"/>
          <w:bCs/>
          <w:sz w:val="28"/>
          <w:szCs w:val="28"/>
        </w:rPr>
      </w:pPr>
      <w:r w:rsidRPr="00C53B04">
        <w:rPr>
          <w:rFonts w:asciiTheme="minorEastAsia" w:hAnsiTheme="minorEastAsia" w:hint="eastAsia"/>
          <w:bCs/>
          <w:sz w:val="28"/>
          <w:szCs w:val="28"/>
        </w:rPr>
        <w:t>本产品的</w:t>
      </w:r>
      <w:r w:rsidRPr="00C53B04">
        <w:rPr>
          <w:rFonts w:asciiTheme="minorEastAsia" w:hAnsiTheme="minorEastAsia"/>
          <w:bCs/>
          <w:sz w:val="28"/>
          <w:szCs w:val="28"/>
        </w:rPr>
        <w:t>EMC</w:t>
      </w:r>
      <w:r w:rsidRPr="00C53B04">
        <w:rPr>
          <w:rFonts w:asciiTheme="minorEastAsia" w:hAnsiTheme="minorEastAsia" w:hint="eastAsia"/>
          <w:bCs/>
          <w:sz w:val="28"/>
          <w:szCs w:val="28"/>
        </w:rPr>
        <w:t>测试符合</w:t>
      </w:r>
      <w:r w:rsidR="00405EAB">
        <w:rPr>
          <w:rFonts w:asciiTheme="minorEastAsia" w:hAnsiTheme="minorEastAsia" w:hint="eastAsia"/>
          <w:bCs/>
          <w:sz w:val="28"/>
          <w:szCs w:val="28"/>
        </w:rPr>
        <w:t>YY</w:t>
      </w:r>
      <w:r w:rsidR="00405EAB">
        <w:rPr>
          <w:rFonts w:asciiTheme="minorEastAsia" w:hAnsiTheme="minorEastAsia"/>
          <w:bCs/>
          <w:sz w:val="28"/>
          <w:szCs w:val="28"/>
        </w:rPr>
        <w:t xml:space="preserve"> 0505</w:t>
      </w:r>
      <w:r w:rsidR="00405EAB">
        <w:rPr>
          <w:rFonts w:asciiTheme="minorEastAsia" w:hAnsiTheme="minorEastAsia" w:hint="eastAsia"/>
          <w:bCs/>
          <w:sz w:val="28"/>
          <w:szCs w:val="28"/>
        </w:rPr>
        <w:t>-</w:t>
      </w:r>
      <w:r w:rsidR="00405EAB">
        <w:rPr>
          <w:rFonts w:asciiTheme="minorEastAsia" w:hAnsiTheme="minorEastAsia"/>
          <w:bCs/>
          <w:sz w:val="28"/>
          <w:szCs w:val="28"/>
        </w:rPr>
        <w:t>2012</w:t>
      </w:r>
      <w:r w:rsidRPr="00C53B04">
        <w:rPr>
          <w:rFonts w:asciiTheme="minorEastAsia" w:hAnsiTheme="minorEastAsia" w:hint="eastAsia"/>
          <w:bCs/>
          <w:sz w:val="28"/>
          <w:szCs w:val="28"/>
        </w:rPr>
        <w:t>标准。使用者接触到的材料无毒性，对人体组织无副作用。</w:t>
      </w:r>
    </w:p>
    <w:p w14:paraId="7C2FCF4F" w14:textId="77777777" w:rsidR="00334490" w:rsidRDefault="00334490" w:rsidP="00AE2209">
      <w:pPr>
        <w:pStyle w:val="1"/>
      </w:pPr>
      <w:bookmarkStart w:id="110" w:name="_Toc35088183"/>
      <w:bookmarkStart w:id="111" w:name="_Toc35088947"/>
      <w:bookmarkStart w:id="112" w:name="_Toc37915972"/>
      <w:r>
        <w:rPr>
          <w:rFonts w:hint="eastAsia"/>
        </w:rPr>
        <w:lastRenderedPageBreak/>
        <w:t>1</w:t>
      </w:r>
      <w:r>
        <w:t xml:space="preserve">6. </w:t>
      </w:r>
      <w:r w:rsidRPr="00334490">
        <w:rPr>
          <w:rFonts w:hint="eastAsia"/>
        </w:rPr>
        <w:t>产品注册信息</w:t>
      </w:r>
      <w:bookmarkEnd w:id="110"/>
      <w:bookmarkEnd w:id="111"/>
      <w:bookmarkEnd w:id="112"/>
    </w:p>
    <w:p w14:paraId="56B3D5B5" w14:textId="77777777" w:rsidR="00337736" w:rsidRPr="00337736" w:rsidRDefault="00A965D0" w:rsidP="00337736">
      <w:pPr>
        <w:ind w:firstLineChars="200" w:firstLine="560"/>
        <w:rPr>
          <w:rFonts w:asciiTheme="minorEastAsia" w:hAnsiTheme="minorEastAsia"/>
          <w:sz w:val="28"/>
          <w:szCs w:val="28"/>
        </w:rPr>
      </w:pPr>
      <w:r w:rsidRPr="00A965D0">
        <w:rPr>
          <w:rFonts w:asciiTheme="minorEastAsia" w:hAnsiTheme="minorEastAsia" w:hint="eastAsia"/>
          <w:sz w:val="28"/>
          <w:szCs w:val="28"/>
        </w:rPr>
        <w:t>注册人</w:t>
      </w:r>
      <w:r w:rsidR="00405EAB">
        <w:rPr>
          <w:rFonts w:asciiTheme="minorEastAsia" w:hAnsiTheme="minorEastAsia"/>
          <w:sz w:val="28"/>
          <w:szCs w:val="28"/>
        </w:rPr>
        <w:t>/</w:t>
      </w:r>
      <w:r w:rsidR="00405EAB">
        <w:rPr>
          <w:rFonts w:asciiTheme="minorEastAsia" w:hAnsiTheme="minorEastAsia" w:hint="eastAsia"/>
          <w:sz w:val="28"/>
          <w:szCs w:val="28"/>
        </w:rPr>
        <w:t>生产企业/售后服务单位</w:t>
      </w:r>
      <w:r w:rsidRPr="00A965D0">
        <w:rPr>
          <w:rFonts w:asciiTheme="minorEastAsia" w:hAnsiTheme="minorEastAsia" w:hint="eastAsia"/>
          <w:sz w:val="28"/>
          <w:szCs w:val="28"/>
        </w:rPr>
        <w:t>：</w:t>
      </w:r>
      <w:r w:rsidR="00337736" w:rsidRPr="00337736">
        <w:rPr>
          <w:rFonts w:asciiTheme="minorEastAsia" w:hAnsiTheme="minorEastAsia" w:hint="eastAsia"/>
          <w:sz w:val="28"/>
          <w:szCs w:val="28"/>
        </w:rPr>
        <w:t>深圳信恳智能电子有限公司</w:t>
      </w:r>
    </w:p>
    <w:p w14:paraId="1D5B2F33" w14:textId="77777777" w:rsidR="00337736" w:rsidRPr="00A965D0" w:rsidRDefault="00405EAB" w:rsidP="00337736">
      <w:pPr>
        <w:ind w:firstLineChars="200" w:firstLine="560"/>
        <w:rPr>
          <w:rFonts w:asciiTheme="minorEastAsia" w:hAnsiTheme="minorEastAsia"/>
          <w:sz w:val="28"/>
          <w:szCs w:val="28"/>
        </w:rPr>
      </w:pPr>
      <w:r>
        <w:rPr>
          <w:rFonts w:asciiTheme="minorEastAsia" w:hAnsiTheme="minorEastAsia" w:hint="eastAsia"/>
          <w:sz w:val="28"/>
          <w:szCs w:val="28"/>
        </w:rPr>
        <w:t>住所/生产地址/售后服务单位</w:t>
      </w:r>
      <w:r w:rsidR="00A965D0" w:rsidRPr="00A965D0">
        <w:rPr>
          <w:rFonts w:asciiTheme="minorEastAsia" w:hAnsiTheme="minorEastAsia" w:hint="eastAsia"/>
          <w:sz w:val="28"/>
          <w:szCs w:val="28"/>
        </w:rPr>
        <w:t>：</w:t>
      </w:r>
      <w:r w:rsidR="00337736" w:rsidRPr="00337736">
        <w:rPr>
          <w:rFonts w:asciiTheme="minorEastAsia" w:hAnsiTheme="minorEastAsia" w:hint="eastAsia"/>
          <w:sz w:val="28"/>
          <w:szCs w:val="28"/>
        </w:rPr>
        <w:t>深圳市宝安区福永街道白石厦新开发区第7栋</w:t>
      </w:r>
    </w:p>
    <w:p w14:paraId="383ABFC7" w14:textId="744E9C2E" w:rsidR="00A965D0" w:rsidRPr="00A965D0" w:rsidRDefault="00A965D0" w:rsidP="00A965D0">
      <w:pPr>
        <w:ind w:firstLineChars="200" w:firstLine="560"/>
        <w:rPr>
          <w:rFonts w:asciiTheme="minorEastAsia" w:hAnsiTheme="minorEastAsia"/>
          <w:sz w:val="28"/>
          <w:szCs w:val="28"/>
        </w:rPr>
      </w:pPr>
      <w:r w:rsidRPr="00A965D0">
        <w:rPr>
          <w:rFonts w:asciiTheme="minorEastAsia" w:hAnsiTheme="minorEastAsia" w:hint="eastAsia"/>
          <w:sz w:val="28"/>
          <w:szCs w:val="28"/>
        </w:rPr>
        <w:t>产品技术要求：</w:t>
      </w:r>
    </w:p>
    <w:p w14:paraId="40DC0431" w14:textId="2C4B742A" w:rsidR="00A965D0" w:rsidRPr="00A965D0" w:rsidRDefault="00405EAB" w:rsidP="00A965D0">
      <w:pPr>
        <w:ind w:firstLineChars="200" w:firstLine="560"/>
        <w:rPr>
          <w:rFonts w:asciiTheme="minorEastAsia" w:hAnsiTheme="minorEastAsia"/>
          <w:sz w:val="28"/>
          <w:szCs w:val="28"/>
        </w:rPr>
      </w:pPr>
      <w:r>
        <w:rPr>
          <w:rFonts w:asciiTheme="minorEastAsia" w:hAnsiTheme="minorEastAsia" w:hint="eastAsia"/>
          <w:sz w:val="28"/>
          <w:szCs w:val="28"/>
        </w:rPr>
        <w:t>医疗器械</w:t>
      </w:r>
      <w:r w:rsidR="00A965D0" w:rsidRPr="00A965D0">
        <w:rPr>
          <w:rFonts w:asciiTheme="minorEastAsia" w:hAnsiTheme="minorEastAsia" w:hint="eastAsia"/>
          <w:sz w:val="28"/>
          <w:szCs w:val="28"/>
        </w:rPr>
        <w:t>注册证：</w:t>
      </w:r>
    </w:p>
    <w:p w14:paraId="49FE2488" w14:textId="08908153" w:rsidR="00A965D0" w:rsidRPr="00A965D0" w:rsidRDefault="00405EAB" w:rsidP="00A965D0">
      <w:pPr>
        <w:ind w:firstLineChars="200" w:firstLine="560"/>
        <w:rPr>
          <w:rFonts w:asciiTheme="minorEastAsia" w:hAnsiTheme="minorEastAsia"/>
          <w:sz w:val="28"/>
          <w:szCs w:val="28"/>
        </w:rPr>
      </w:pPr>
      <w:r>
        <w:rPr>
          <w:rFonts w:asciiTheme="minorEastAsia" w:hAnsiTheme="minorEastAsia" w:hint="eastAsia"/>
          <w:sz w:val="28"/>
          <w:szCs w:val="28"/>
        </w:rPr>
        <w:t>医疗器械</w:t>
      </w:r>
      <w:r w:rsidR="00A965D0" w:rsidRPr="00A965D0">
        <w:rPr>
          <w:rFonts w:asciiTheme="minorEastAsia" w:hAnsiTheme="minorEastAsia" w:hint="eastAsia"/>
          <w:sz w:val="28"/>
          <w:szCs w:val="28"/>
        </w:rPr>
        <w:t>生产许可证：</w:t>
      </w:r>
      <w:r w:rsidR="008B172A" w:rsidRPr="00A965D0">
        <w:rPr>
          <w:rFonts w:asciiTheme="minorEastAsia" w:hAnsiTheme="minorEastAsia" w:hint="eastAsia"/>
          <w:sz w:val="28"/>
          <w:szCs w:val="28"/>
        </w:rPr>
        <w:t xml:space="preserve"> </w:t>
      </w:r>
    </w:p>
    <w:p w14:paraId="7B988394" w14:textId="77777777" w:rsidR="00A965D0" w:rsidRPr="00A965D0" w:rsidRDefault="00A965D0" w:rsidP="00A965D0">
      <w:pPr>
        <w:ind w:firstLineChars="200" w:firstLine="560"/>
        <w:rPr>
          <w:rFonts w:asciiTheme="minorEastAsia" w:hAnsiTheme="minorEastAsia"/>
          <w:sz w:val="28"/>
          <w:szCs w:val="28"/>
        </w:rPr>
      </w:pPr>
      <w:r w:rsidRPr="00A965D0">
        <w:rPr>
          <w:rFonts w:asciiTheme="minorEastAsia" w:hAnsiTheme="minorEastAsia" w:hint="eastAsia"/>
          <w:sz w:val="28"/>
          <w:szCs w:val="28"/>
        </w:rPr>
        <w:t>邮政编码：518</w:t>
      </w:r>
      <w:r w:rsidR="00187FD9">
        <w:rPr>
          <w:rFonts w:asciiTheme="minorEastAsia" w:hAnsiTheme="minorEastAsia"/>
          <w:sz w:val="28"/>
          <w:szCs w:val="28"/>
        </w:rPr>
        <w:t>000</w:t>
      </w:r>
    </w:p>
    <w:p w14:paraId="24FCC725" w14:textId="67588530" w:rsidR="00A965D0" w:rsidRPr="00A965D0" w:rsidRDefault="00A965D0" w:rsidP="00A965D0">
      <w:pPr>
        <w:ind w:firstLineChars="200" w:firstLine="560"/>
        <w:rPr>
          <w:rFonts w:asciiTheme="minorEastAsia" w:hAnsiTheme="minorEastAsia"/>
          <w:sz w:val="28"/>
          <w:szCs w:val="28"/>
        </w:rPr>
      </w:pPr>
      <w:r w:rsidRPr="00A965D0">
        <w:rPr>
          <w:rFonts w:asciiTheme="minorEastAsia" w:hAnsiTheme="minorEastAsia" w:hint="eastAsia"/>
          <w:sz w:val="28"/>
          <w:szCs w:val="28"/>
        </w:rPr>
        <w:t xml:space="preserve">联系方式： </w:t>
      </w:r>
    </w:p>
    <w:p w14:paraId="48B84A6C" w14:textId="77777777" w:rsidR="00334490" w:rsidRDefault="00A965D0" w:rsidP="00A965D0">
      <w:pPr>
        <w:ind w:firstLineChars="200" w:firstLine="560"/>
        <w:rPr>
          <w:ins w:id="113" w:author="JHS-YEQING" w:date="2020-06-12T14:34:00Z"/>
          <w:rFonts w:asciiTheme="minorEastAsia" w:hAnsiTheme="minorEastAsia"/>
          <w:sz w:val="28"/>
          <w:szCs w:val="28"/>
        </w:rPr>
      </w:pPr>
      <w:r w:rsidRPr="00A965D0">
        <w:rPr>
          <w:rFonts w:asciiTheme="minorEastAsia" w:hAnsiTheme="minorEastAsia" w:hint="eastAsia"/>
          <w:sz w:val="28"/>
          <w:szCs w:val="28"/>
        </w:rPr>
        <w:t>说明书的修订日期：20</w:t>
      </w:r>
      <w:r w:rsidR="00FE360B">
        <w:rPr>
          <w:rFonts w:asciiTheme="minorEastAsia" w:hAnsiTheme="minorEastAsia"/>
          <w:sz w:val="28"/>
          <w:szCs w:val="28"/>
        </w:rPr>
        <w:t>20</w:t>
      </w:r>
      <w:r w:rsidRPr="00A965D0">
        <w:rPr>
          <w:rFonts w:asciiTheme="minorEastAsia" w:hAnsiTheme="minorEastAsia" w:hint="eastAsia"/>
          <w:sz w:val="28"/>
          <w:szCs w:val="28"/>
        </w:rPr>
        <w:t>-</w:t>
      </w:r>
      <w:r w:rsidR="00FE360B">
        <w:rPr>
          <w:rFonts w:asciiTheme="minorEastAsia" w:hAnsiTheme="minorEastAsia"/>
          <w:sz w:val="28"/>
          <w:szCs w:val="28"/>
        </w:rPr>
        <w:t>3</w:t>
      </w:r>
      <w:r w:rsidRPr="00A965D0">
        <w:rPr>
          <w:rFonts w:asciiTheme="minorEastAsia" w:hAnsiTheme="minorEastAsia" w:hint="eastAsia"/>
          <w:sz w:val="28"/>
          <w:szCs w:val="28"/>
        </w:rPr>
        <w:t>-</w:t>
      </w:r>
      <w:r w:rsidR="00FE360B">
        <w:rPr>
          <w:rFonts w:asciiTheme="minorEastAsia" w:hAnsiTheme="minorEastAsia"/>
          <w:sz w:val="28"/>
          <w:szCs w:val="28"/>
        </w:rPr>
        <w:t>14</w:t>
      </w:r>
    </w:p>
    <w:p w14:paraId="5B32CFDA" w14:textId="47A7B8D5" w:rsidR="0073005A" w:rsidRPr="00A965D0" w:rsidRDefault="0073005A" w:rsidP="00A965D0">
      <w:pPr>
        <w:ind w:firstLineChars="200" w:firstLine="560"/>
        <w:rPr>
          <w:rFonts w:asciiTheme="minorEastAsia" w:hAnsiTheme="minorEastAsia"/>
          <w:sz w:val="28"/>
          <w:szCs w:val="28"/>
        </w:rPr>
      </w:pPr>
      <w:ins w:id="114" w:author="JHS-YEQING" w:date="2020-06-12T14:35:00Z">
        <w:r>
          <w:rPr>
            <w:rFonts w:asciiTheme="minorEastAsia" w:hAnsiTheme="minorEastAsia" w:hint="eastAsia"/>
            <w:sz w:val="28"/>
            <w:szCs w:val="28"/>
          </w:rPr>
          <w:t>如需要，本公司</w:t>
        </w:r>
      </w:ins>
      <w:ins w:id="115" w:author="JHS-YEQING" w:date="2020-06-12T14:34:00Z">
        <w:r w:rsidRPr="0073005A">
          <w:rPr>
            <w:rFonts w:asciiTheme="minorEastAsia" w:hAnsiTheme="minorEastAsia" w:hint="eastAsia"/>
            <w:sz w:val="28"/>
            <w:szCs w:val="28"/>
          </w:rPr>
          <w:t>可将按要求提供的电路图、元器件清单、图注、校正细则，或其他有助于使用者的合格技术人员修理由制作商指定可修理的设备部件所必需的资料</w:t>
        </w:r>
      </w:ins>
      <w:ins w:id="116" w:author="JHS-YEQING" w:date="2020-06-12T14:35:00Z">
        <w:r>
          <w:rPr>
            <w:rFonts w:asciiTheme="minorEastAsia" w:hAnsiTheme="minorEastAsia" w:hint="eastAsia"/>
            <w:sz w:val="28"/>
            <w:szCs w:val="28"/>
          </w:rPr>
          <w:t>。</w:t>
        </w:r>
      </w:ins>
    </w:p>
    <w:p w14:paraId="610BEA53" w14:textId="77777777" w:rsidR="005B336D" w:rsidRDefault="004904C7" w:rsidP="00AE2209">
      <w:pPr>
        <w:pStyle w:val="1"/>
      </w:pPr>
      <w:bookmarkStart w:id="117" w:name="_Toc35088184"/>
      <w:bookmarkStart w:id="118" w:name="_Toc35088948"/>
      <w:bookmarkStart w:id="119" w:name="_Toc37915973"/>
      <w:r w:rsidRPr="00721EAD">
        <w:rPr>
          <w:rFonts w:hint="eastAsia"/>
        </w:rPr>
        <w:t>1</w:t>
      </w:r>
      <w:r w:rsidR="00334490">
        <w:t>7</w:t>
      </w:r>
      <w:r w:rsidRPr="00721EAD">
        <w:t>.</w:t>
      </w:r>
      <w:r w:rsidR="00334490">
        <w:t xml:space="preserve"> </w:t>
      </w:r>
      <w:r w:rsidR="005B336D" w:rsidRPr="00721EAD">
        <w:rPr>
          <w:rFonts w:hint="eastAsia"/>
        </w:rPr>
        <w:t>附录A：EMC信息 - 指南和制造商声明</w:t>
      </w:r>
      <w:bookmarkEnd w:id="117"/>
      <w:bookmarkEnd w:id="118"/>
      <w:bookmarkEnd w:id="119"/>
    </w:p>
    <w:p w14:paraId="21294ADF" w14:textId="77777777" w:rsidR="005B336D" w:rsidRPr="00C53B04" w:rsidRDefault="005B336D" w:rsidP="00B57BC3">
      <w:pPr>
        <w:pStyle w:val="a5"/>
        <w:numPr>
          <w:ilvl w:val="0"/>
          <w:numId w:val="6"/>
        </w:numPr>
        <w:ind w:left="0" w:firstLine="560"/>
        <w:rPr>
          <w:rFonts w:asciiTheme="minorEastAsia" w:hAnsiTheme="minorEastAsia"/>
          <w:b/>
          <w:bCs/>
          <w:sz w:val="28"/>
          <w:szCs w:val="28"/>
        </w:rPr>
      </w:pPr>
      <w:r w:rsidRPr="00B57BC3">
        <w:rPr>
          <w:rFonts w:asciiTheme="minorEastAsia" w:hAnsiTheme="minorEastAsia" w:hint="eastAsia"/>
          <w:bCs/>
          <w:sz w:val="28"/>
          <w:szCs w:val="28"/>
        </w:rPr>
        <w:t>注意</w:t>
      </w:r>
      <w:r w:rsidRPr="00C53B04">
        <w:rPr>
          <w:rFonts w:asciiTheme="minorEastAsia" w:hAnsiTheme="minorEastAsia"/>
          <w:b/>
          <w:bCs/>
          <w:sz w:val="28"/>
          <w:szCs w:val="28"/>
        </w:rPr>
        <w:t>!</w:t>
      </w:r>
    </w:p>
    <w:p w14:paraId="482A02E3" w14:textId="77777777" w:rsidR="005B336D" w:rsidRPr="00C53B04" w:rsidRDefault="005B336D" w:rsidP="00E06A7A">
      <w:pPr>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w:t>
      </w:r>
      <w:r w:rsidRPr="00C53B04">
        <w:rPr>
          <w:rFonts w:asciiTheme="minorEastAsia" w:hAnsiTheme="minorEastAsia"/>
          <w:bCs/>
          <w:sz w:val="28"/>
          <w:szCs w:val="28"/>
        </w:rPr>
        <w:t xml:space="preserve"> </w:t>
      </w:r>
      <w:r w:rsidRPr="00C53B04">
        <w:rPr>
          <w:rFonts w:asciiTheme="minorEastAsia" w:hAnsiTheme="minorEastAsia" w:hint="eastAsia"/>
          <w:bCs/>
          <w:sz w:val="28"/>
          <w:szCs w:val="28"/>
        </w:rPr>
        <w:t>红外线体温计需要特殊的电磁兼容预防措施，需要根据所附文件中提供的电磁兼容信息安装并投入使用。</w:t>
      </w:r>
    </w:p>
    <w:p w14:paraId="0EBD88F2" w14:textId="77777777" w:rsidR="005B336D" w:rsidRPr="00C53B04" w:rsidRDefault="005B336D" w:rsidP="00E06A7A">
      <w:pPr>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w:t>
      </w:r>
      <w:r w:rsidRPr="00C53B04">
        <w:rPr>
          <w:rFonts w:asciiTheme="minorEastAsia" w:hAnsiTheme="minorEastAsia"/>
          <w:bCs/>
          <w:sz w:val="28"/>
          <w:szCs w:val="28"/>
        </w:rPr>
        <w:t xml:space="preserve"> </w:t>
      </w:r>
      <w:r w:rsidRPr="00C53B04">
        <w:rPr>
          <w:rFonts w:asciiTheme="minorEastAsia" w:hAnsiTheme="minorEastAsia" w:hint="eastAsia"/>
          <w:bCs/>
          <w:sz w:val="28"/>
          <w:szCs w:val="28"/>
        </w:rPr>
        <w:t>便携式和移动射频通信设备可影响红外线体温计的正常工作。</w:t>
      </w:r>
    </w:p>
    <w:p w14:paraId="183B7486" w14:textId="77777777" w:rsidR="005B336D" w:rsidRDefault="005B336D" w:rsidP="00E06A7A">
      <w:pPr>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w:t>
      </w:r>
      <w:r w:rsidRPr="00C53B04">
        <w:rPr>
          <w:rFonts w:asciiTheme="minorEastAsia" w:hAnsiTheme="minorEastAsia"/>
          <w:bCs/>
          <w:sz w:val="28"/>
          <w:szCs w:val="28"/>
        </w:rPr>
        <w:t xml:space="preserve"> </w:t>
      </w:r>
      <w:r w:rsidRPr="00C53B04">
        <w:rPr>
          <w:rFonts w:asciiTheme="minorEastAsia" w:hAnsiTheme="minorEastAsia" w:hint="eastAsia"/>
          <w:bCs/>
          <w:sz w:val="28"/>
          <w:szCs w:val="28"/>
        </w:rPr>
        <w:t>红外线体温计不宜与其他设备相邻或堆放在一起。</w:t>
      </w:r>
    </w:p>
    <w:p w14:paraId="3BF1EC88" w14:textId="77777777" w:rsidR="005B336D" w:rsidRPr="00C53B04" w:rsidRDefault="005B336D" w:rsidP="00BF16EA">
      <w:pPr>
        <w:spacing w:beforeLines="50" w:before="156" w:afterLines="50" w:after="156"/>
        <w:ind w:firstLineChars="200" w:firstLine="562"/>
        <w:jc w:val="left"/>
        <w:rPr>
          <w:rFonts w:asciiTheme="minorEastAsia" w:hAnsiTheme="minorEastAsia"/>
          <w:b/>
          <w:bCs/>
          <w:sz w:val="28"/>
          <w:szCs w:val="28"/>
        </w:rPr>
      </w:pPr>
      <w:r w:rsidRPr="00C53B04">
        <w:rPr>
          <w:rFonts w:asciiTheme="minorEastAsia" w:hAnsiTheme="minorEastAsia" w:cs="宋体" w:hint="eastAsia"/>
          <w:b/>
          <w:bCs/>
          <w:sz w:val="28"/>
          <w:szCs w:val="28"/>
        </w:rPr>
        <w:t>指南和制造商声明</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电磁发射</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适用于所有设备和系统</w:t>
      </w:r>
      <w:r w:rsidRPr="00C53B04">
        <w:rPr>
          <w:rFonts w:asciiTheme="minorEastAsia" w:hAnsiTheme="minorEastAsia"/>
          <w:b/>
          <w:bCs/>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400"/>
        <w:gridCol w:w="6285"/>
      </w:tblGrid>
      <w:tr w:rsidR="005B336D" w:rsidRPr="00C53B04" w14:paraId="235891BC" w14:textId="77777777" w:rsidTr="002E6540">
        <w:trPr>
          <w:jc w:val="center"/>
        </w:trPr>
        <w:tc>
          <w:tcPr>
            <w:tcW w:w="10755" w:type="dxa"/>
            <w:gridSpan w:val="3"/>
            <w:tcBorders>
              <w:top w:val="single" w:sz="4" w:space="0" w:color="auto"/>
              <w:left w:val="single" w:sz="4" w:space="0" w:color="auto"/>
              <w:bottom w:val="single" w:sz="4" w:space="0" w:color="auto"/>
              <w:right w:val="single" w:sz="4" w:space="0" w:color="auto"/>
            </w:tcBorders>
            <w:hideMark/>
          </w:tcPr>
          <w:p w14:paraId="4B0BEB8E" w14:textId="77777777" w:rsidR="005B336D" w:rsidRPr="00C53B04" w:rsidRDefault="005B336D" w:rsidP="00E06A7A">
            <w:pPr>
              <w:snapToGrid w:val="0"/>
              <w:ind w:firstLineChars="200" w:firstLine="562"/>
              <w:jc w:val="center"/>
              <w:rPr>
                <w:rFonts w:asciiTheme="minorEastAsia" w:hAnsiTheme="minorEastAsia"/>
                <w:sz w:val="28"/>
                <w:szCs w:val="28"/>
              </w:rPr>
            </w:pPr>
            <w:r w:rsidRPr="00C53B04">
              <w:rPr>
                <w:rFonts w:asciiTheme="minorEastAsia" w:hAnsiTheme="minorEastAsia" w:cs="宋体" w:hint="eastAsia"/>
                <w:b/>
                <w:bCs/>
                <w:sz w:val="28"/>
                <w:szCs w:val="28"/>
              </w:rPr>
              <w:t>指南和制造商声明</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电磁发射</w:t>
            </w:r>
          </w:p>
        </w:tc>
      </w:tr>
      <w:tr w:rsidR="005B336D" w:rsidRPr="00C53B04" w14:paraId="60FE6833" w14:textId="77777777" w:rsidTr="002E6540">
        <w:trPr>
          <w:jc w:val="center"/>
        </w:trPr>
        <w:tc>
          <w:tcPr>
            <w:tcW w:w="10755" w:type="dxa"/>
            <w:gridSpan w:val="3"/>
            <w:tcBorders>
              <w:top w:val="single" w:sz="4" w:space="0" w:color="auto"/>
              <w:left w:val="single" w:sz="4" w:space="0" w:color="auto"/>
              <w:bottom w:val="single" w:sz="4" w:space="0" w:color="auto"/>
              <w:right w:val="single" w:sz="4" w:space="0" w:color="auto"/>
            </w:tcBorders>
            <w:hideMark/>
          </w:tcPr>
          <w:p w14:paraId="17DBA966" w14:textId="77777777" w:rsidR="005B336D" w:rsidRPr="00B57BC3" w:rsidRDefault="005B336D" w:rsidP="00E06A7A">
            <w:pPr>
              <w:snapToGrid w:val="0"/>
              <w:ind w:firstLineChars="200" w:firstLine="560"/>
              <w:jc w:val="left"/>
              <w:rPr>
                <w:rFonts w:asciiTheme="minorEastAsia" w:hAnsiTheme="minorEastAsia"/>
                <w:sz w:val="28"/>
                <w:szCs w:val="28"/>
              </w:rPr>
            </w:pPr>
            <w:r w:rsidRPr="00B57BC3">
              <w:rPr>
                <w:rFonts w:asciiTheme="minorEastAsia" w:hAnsiTheme="minorEastAsia" w:hint="eastAsia"/>
                <w:bCs/>
                <w:sz w:val="28"/>
                <w:szCs w:val="28"/>
              </w:rPr>
              <w:lastRenderedPageBreak/>
              <w:t>红外线温度计适用于以下电磁环境，用户或使用人员应确保红外线温度计在这样的环境中使用。</w:t>
            </w:r>
            <w:r w:rsidRPr="00B57BC3">
              <w:rPr>
                <w:rFonts w:asciiTheme="minorEastAsia" w:hAnsiTheme="minorEastAsia"/>
                <w:bCs/>
                <w:sz w:val="28"/>
                <w:szCs w:val="28"/>
              </w:rPr>
              <w:t xml:space="preserve"> </w:t>
            </w:r>
          </w:p>
        </w:tc>
      </w:tr>
      <w:tr w:rsidR="005B336D" w:rsidRPr="00C53B04" w14:paraId="2C2A8692" w14:textId="77777777" w:rsidTr="002E6540">
        <w:trPr>
          <w:jc w:val="center"/>
        </w:trPr>
        <w:tc>
          <w:tcPr>
            <w:tcW w:w="2070" w:type="dxa"/>
            <w:tcBorders>
              <w:top w:val="single" w:sz="4" w:space="0" w:color="auto"/>
              <w:left w:val="single" w:sz="4" w:space="0" w:color="auto"/>
              <w:bottom w:val="single" w:sz="4" w:space="0" w:color="auto"/>
              <w:right w:val="single" w:sz="4" w:space="0" w:color="auto"/>
            </w:tcBorders>
            <w:vAlign w:val="center"/>
            <w:hideMark/>
          </w:tcPr>
          <w:p w14:paraId="1AF04492" w14:textId="77777777" w:rsidR="005B336D" w:rsidRPr="00B57BC3" w:rsidRDefault="005B336D" w:rsidP="00E06A7A">
            <w:pPr>
              <w:snapToGrid w:val="0"/>
              <w:ind w:firstLineChars="200" w:firstLine="560"/>
              <w:jc w:val="left"/>
              <w:rPr>
                <w:rFonts w:asciiTheme="minorEastAsia" w:hAnsiTheme="minorEastAsia"/>
                <w:bCs/>
                <w:sz w:val="28"/>
                <w:szCs w:val="28"/>
              </w:rPr>
            </w:pPr>
            <w:r w:rsidRPr="00B57BC3">
              <w:rPr>
                <w:rFonts w:asciiTheme="minorEastAsia" w:hAnsiTheme="minorEastAsia" w:hint="eastAsia"/>
                <w:bCs/>
                <w:sz w:val="28"/>
                <w:szCs w:val="28"/>
              </w:rPr>
              <w:t>发射测试</w:t>
            </w:r>
          </w:p>
        </w:tc>
        <w:tc>
          <w:tcPr>
            <w:tcW w:w="2400" w:type="dxa"/>
            <w:tcBorders>
              <w:top w:val="single" w:sz="4" w:space="0" w:color="auto"/>
              <w:left w:val="single" w:sz="4" w:space="0" w:color="auto"/>
              <w:bottom w:val="single" w:sz="4" w:space="0" w:color="auto"/>
              <w:right w:val="single" w:sz="4" w:space="0" w:color="auto"/>
            </w:tcBorders>
            <w:vAlign w:val="center"/>
            <w:hideMark/>
          </w:tcPr>
          <w:p w14:paraId="0E8358ED" w14:textId="77777777" w:rsidR="005B336D" w:rsidRPr="00B57BC3" w:rsidRDefault="005B336D" w:rsidP="00E06A7A">
            <w:pPr>
              <w:snapToGrid w:val="0"/>
              <w:ind w:firstLineChars="200" w:firstLine="560"/>
              <w:jc w:val="left"/>
              <w:rPr>
                <w:rFonts w:asciiTheme="minorEastAsia" w:hAnsiTheme="minorEastAsia"/>
                <w:bCs/>
                <w:sz w:val="28"/>
                <w:szCs w:val="28"/>
              </w:rPr>
            </w:pPr>
            <w:r w:rsidRPr="00B57BC3">
              <w:rPr>
                <w:rFonts w:asciiTheme="minorEastAsia" w:hAnsiTheme="minorEastAsia" w:hint="eastAsia"/>
                <w:bCs/>
                <w:sz w:val="28"/>
                <w:szCs w:val="28"/>
              </w:rPr>
              <w:t>符合</w:t>
            </w:r>
          </w:p>
        </w:tc>
        <w:tc>
          <w:tcPr>
            <w:tcW w:w="6285" w:type="dxa"/>
            <w:tcBorders>
              <w:top w:val="single" w:sz="4" w:space="0" w:color="auto"/>
              <w:left w:val="single" w:sz="4" w:space="0" w:color="auto"/>
              <w:bottom w:val="single" w:sz="4" w:space="0" w:color="auto"/>
              <w:right w:val="single" w:sz="4" w:space="0" w:color="auto"/>
            </w:tcBorders>
            <w:vAlign w:val="center"/>
            <w:hideMark/>
          </w:tcPr>
          <w:p w14:paraId="5FF7454D" w14:textId="77777777" w:rsidR="005B336D" w:rsidRPr="00B57BC3" w:rsidRDefault="005B336D" w:rsidP="003F62EF">
            <w:pPr>
              <w:snapToGrid w:val="0"/>
              <w:jc w:val="left"/>
              <w:rPr>
                <w:rFonts w:asciiTheme="minorEastAsia" w:hAnsiTheme="minorEastAsia"/>
                <w:bCs/>
                <w:sz w:val="28"/>
                <w:szCs w:val="28"/>
              </w:rPr>
            </w:pPr>
            <w:r w:rsidRPr="00B57BC3">
              <w:rPr>
                <w:rFonts w:asciiTheme="minorEastAsia" w:hAnsiTheme="minorEastAsia" w:hint="eastAsia"/>
                <w:bCs/>
                <w:sz w:val="28"/>
                <w:szCs w:val="28"/>
              </w:rPr>
              <w:t>电磁环境—指南</w:t>
            </w:r>
          </w:p>
        </w:tc>
      </w:tr>
      <w:tr w:rsidR="005B336D" w:rsidRPr="00C53B04" w14:paraId="070B9E54" w14:textId="77777777" w:rsidTr="002E6540">
        <w:trPr>
          <w:jc w:val="center"/>
        </w:trPr>
        <w:tc>
          <w:tcPr>
            <w:tcW w:w="2070" w:type="dxa"/>
            <w:tcBorders>
              <w:top w:val="single" w:sz="4" w:space="0" w:color="auto"/>
              <w:left w:val="single" w:sz="4" w:space="0" w:color="auto"/>
              <w:bottom w:val="single" w:sz="4" w:space="0" w:color="auto"/>
              <w:right w:val="single" w:sz="4" w:space="0" w:color="auto"/>
            </w:tcBorders>
            <w:vAlign w:val="center"/>
            <w:hideMark/>
          </w:tcPr>
          <w:p w14:paraId="76796295" w14:textId="77777777" w:rsidR="005B336D" w:rsidRPr="00B57BC3" w:rsidRDefault="005B336D" w:rsidP="00E06A7A">
            <w:pPr>
              <w:snapToGrid w:val="0"/>
              <w:ind w:firstLineChars="200" w:firstLine="560"/>
              <w:jc w:val="left"/>
              <w:rPr>
                <w:rFonts w:asciiTheme="minorEastAsia" w:hAnsiTheme="minorEastAsia"/>
                <w:bCs/>
                <w:sz w:val="28"/>
                <w:szCs w:val="28"/>
              </w:rPr>
            </w:pPr>
            <w:r w:rsidRPr="00B57BC3">
              <w:rPr>
                <w:rFonts w:asciiTheme="minorEastAsia" w:hAnsiTheme="minorEastAsia"/>
                <w:bCs/>
                <w:sz w:val="28"/>
                <w:szCs w:val="28"/>
              </w:rPr>
              <w:t xml:space="preserve">RF </w:t>
            </w:r>
            <w:r w:rsidRPr="00B57BC3">
              <w:rPr>
                <w:rFonts w:asciiTheme="minorEastAsia" w:hAnsiTheme="minorEastAsia" w:hint="eastAsia"/>
                <w:bCs/>
                <w:sz w:val="28"/>
                <w:szCs w:val="28"/>
              </w:rPr>
              <w:t>发射</w:t>
            </w:r>
          </w:p>
          <w:p w14:paraId="29C7DC46" w14:textId="77777777" w:rsidR="005B336D" w:rsidRPr="00B57BC3" w:rsidRDefault="005B336D" w:rsidP="00E06A7A">
            <w:pPr>
              <w:snapToGrid w:val="0"/>
              <w:ind w:firstLineChars="200" w:firstLine="560"/>
              <w:jc w:val="left"/>
              <w:rPr>
                <w:rFonts w:asciiTheme="minorEastAsia" w:hAnsiTheme="minorEastAsia"/>
                <w:sz w:val="28"/>
                <w:szCs w:val="28"/>
              </w:rPr>
            </w:pPr>
            <w:r w:rsidRPr="00B57BC3">
              <w:rPr>
                <w:rFonts w:asciiTheme="minorEastAsia" w:hAnsiTheme="minorEastAsia"/>
                <w:bCs/>
                <w:sz w:val="28"/>
                <w:szCs w:val="28"/>
              </w:rPr>
              <w:t>CISPR 11</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35A43DE" w14:textId="77777777" w:rsidR="005B336D" w:rsidRPr="00B57BC3" w:rsidRDefault="005B336D" w:rsidP="00E06A7A">
            <w:pPr>
              <w:snapToGrid w:val="0"/>
              <w:ind w:firstLineChars="200" w:firstLine="560"/>
              <w:jc w:val="left"/>
              <w:rPr>
                <w:rFonts w:asciiTheme="minorEastAsia" w:hAnsiTheme="minorEastAsia"/>
                <w:sz w:val="28"/>
                <w:szCs w:val="28"/>
              </w:rPr>
            </w:pPr>
            <w:r w:rsidRPr="00B57BC3">
              <w:rPr>
                <w:rFonts w:asciiTheme="minorEastAsia" w:hAnsiTheme="minorEastAsia"/>
                <w:sz w:val="28"/>
                <w:szCs w:val="28"/>
              </w:rPr>
              <w:t>1</w:t>
            </w:r>
            <w:r w:rsidRPr="00B57BC3">
              <w:rPr>
                <w:rFonts w:asciiTheme="minorEastAsia" w:hAnsiTheme="minorEastAsia" w:hint="eastAsia"/>
                <w:sz w:val="28"/>
                <w:szCs w:val="28"/>
              </w:rPr>
              <w:t>组</w:t>
            </w:r>
          </w:p>
        </w:tc>
        <w:tc>
          <w:tcPr>
            <w:tcW w:w="6285" w:type="dxa"/>
            <w:tcBorders>
              <w:top w:val="single" w:sz="4" w:space="0" w:color="auto"/>
              <w:left w:val="single" w:sz="4" w:space="0" w:color="auto"/>
              <w:bottom w:val="single" w:sz="4" w:space="0" w:color="auto"/>
              <w:right w:val="single" w:sz="4" w:space="0" w:color="auto"/>
            </w:tcBorders>
            <w:vAlign w:val="center"/>
            <w:hideMark/>
          </w:tcPr>
          <w:p w14:paraId="68EA7EB4" w14:textId="77777777" w:rsidR="005B336D" w:rsidRPr="00B57BC3" w:rsidRDefault="005B336D" w:rsidP="003F62EF">
            <w:pPr>
              <w:snapToGrid w:val="0"/>
              <w:jc w:val="left"/>
              <w:rPr>
                <w:rFonts w:asciiTheme="minorEastAsia" w:hAnsiTheme="minorEastAsia"/>
                <w:sz w:val="28"/>
                <w:szCs w:val="28"/>
              </w:rPr>
            </w:pPr>
            <w:r w:rsidRPr="00B57BC3">
              <w:rPr>
                <w:rFonts w:asciiTheme="minorEastAsia" w:hAnsiTheme="minorEastAsia" w:hint="eastAsia"/>
                <w:bCs/>
                <w:sz w:val="28"/>
                <w:szCs w:val="28"/>
              </w:rPr>
              <w:t>红外线温度计使用射频能量只是因为它的内部功能。因此，它的射频发射非常低，不太可能对附近的电子设备造成任何干扰。</w:t>
            </w:r>
            <w:r w:rsidRPr="00B57BC3">
              <w:rPr>
                <w:rFonts w:asciiTheme="minorEastAsia" w:hAnsiTheme="minorEastAsia"/>
                <w:sz w:val="28"/>
                <w:szCs w:val="28"/>
              </w:rPr>
              <w:t xml:space="preserve"> </w:t>
            </w:r>
          </w:p>
        </w:tc>
      </w:tr>
      <w:tr w:rsidR="005B336D" w:rsidRPr="00C53B04" w14:paraId="43E3EA57" w14:textId="77777777" w:rsidTr="002E6540">
        <w:trPr>
          <w:jc w:val="center"/>
        </w:trPr>
        <w:tc>
          <w:tcPr>
            <w:tcW w:w="2070" w:type="dxa"/>
            <w:tcBorders>
              <w:top w:val="single" w:sz="4" w:space="0" w:color="auto"/>
              <w:left w:val="single" w:sz="4" w:space="0" w:color="auto"/>
              <w:bottom w:val="single" w:sz="4" w:space="0" w:color="auto"/>
              <w:right w:val="single" w:sz="4" w:space="0" w:color="auto"/>
            </w:tcBorders>
            <w:vAlign w:val="center"/>
            <w:hideMark/>
          </w:tcPr>
          <w:p w14:paraId="63C5B54F" w14:textId="77777777" w:rsidR="005B336D" w:rsidRPr="00B57BC3" w:rsidRDefault="005B336D" w:rsidP="00E06A7A">
            <w:pPr>
              <w:snapToGrid w:val="0"/>
              <w:ind w:firstLineChars="200" w:firstLine="560"/>
              <w:jc w:val="left"/>
              <w:rPr>
                <w:rFonts w:asciiTheme="minorEastAsia" w:hAnsiTheme="minorEastAsia"/>
                <w:bCs/>
                <w:sz w:val="28"/>
                <w:szCs w:val="28"/>
              </w:rPr>
            </w:pPr>
            <w:r w:rsidRPr="00B57BC3">
              <w:rPr>
                <w:rFonts w:asciiTheme="minorEastAsia" w:hAnsiTheme="minorEastAsia"/>
                <w:bCs/>
                <w:sz w:val="28"/>
                <w:szCs w:val="28"/>
              </w:rPr>
              <w:t xml:space="preserve">RF </w:t>
            </w:r>
            <w:r w:rsidRPr="00B57BC3">
              <w:rPr>
                <w:rFonts w:asciiTheme="minorEastAsia" w:hAnsiTheme="minorEastAsia" w:hint="eastAsia"/>
                <w:bCs/>
                <w:sz w:val="28"/>
                <w:szCs w:val="28"/>
              </w:rPr>
              <w:t>发射</w:t>
            </w:r>
          </w:p>
          <w:p w14:paraId="32C98BC4" w14:textId="77777777" w:rsidR="005B336D" w:rsidRPr="00B57BC3" w:rsidRDefault="005B336D" w:rsidP="00E06A7A">
            <w:pPr>
              <w:snapToGrid w:val="0"/>
              <w:ind w:firstLineChars="200" w:firstLine="560"/>
              <w:jc w:val="left"/>
              <w:rPr>
                <w:rFonts w:asciiTheme="minorEastAsia" w:hAnsiTheme="minorEastAsia"/>
                <w:bCs/>
                <w:sz w:val="28"/>
                <w:szCs w:val="28"/>
              </w:rPr>
            </w:pPr>
            <w:r w:rsidRPr="00B57BC3">
              <w:rPr>
                <w:rFonts w:asciiTheme="minorEastAsia" w:hAnsiTheme="minorEastAsia"/>
                <w:bCs/>
                <w:sz w:val="28"/>
                <w:szCs w:val="28"/>
              </w:rPr>
              <w:t>CISPR 11</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9039F8A" w14:textId="77777777" w:rsidR="005B336D" w:rsidRPr="00B57BC3" w:rsidRDefault="005B336D" w:rsidP="00E06A7A">
            <w:pPr>
              <w:snapToGrid w:val="0"/>
              <w:ind w:firstLineChars="200" w:firstLine="560"/>
              <w:jc w:val="left"/>
              <w:rPr>
                <w:rFonts w:asciiTheme="minorEastAsia" w:hAnsiTheme="minorEastAsia"/>
                <w:sz w:val="28"/>
                <w:szCs w:val="28"/>
              </w:rPr>
            </w:pPr>
            <w:r w:rsidRPr="00B57BC3">
              <w:rPr>
                <w:rFonts w:asciiTheme="minorEastAsia" w:hAnsiTheme="minorEastAsia"/>
                <w:sz w:val="28"/>
                <w:szCs w:val="28"/>
              </w:rPr>
              <w:t>B</w:t>
            </w:r>
            <w:r w:rsidRPr="00B57BC3">
              <w:rPr>
                <w:rFonts w:asciiTheme="minorEastAsia" w:hAnsiTheme="minorEastAsia" w:hint="eastAsia"/>
                <w:sz w:val="28"/>
                <w:szCs w:val="28"/>
              </w:rPr>
              <w:t>级</w:t>
            </w:r>
          </w:p>
        </w:tc>
        <w:tc>
          <w:tcPr>
            <w:tcW w:w="6285" w:type="dxa"/>
            <w:tcBorders>
              <w:top w:val="single" w:sz="4" w:space="0" w:color="auto"/>
              <w:left w:val="single" w:sz="4" w:space="0" w:color="auto"/>
              <w:bottom w:val="single" w:sz="4" w:space="0" w:color="auto"/>
              <w:right w:val="single" w:sz="4" w:space="0" w:color="auto"/>
            </w:tcBorders>
            <w:hideMark/>
          </w:tcPr>
          <w:p w14:paraId="1B0C59F6" w14:textId="77777777" w:rsidR="005B336D" w:rsidRPr="00B57BC3" w:rsidRDefault="005B336D" w:rsidP="003F62EF">
            <w:pPr>
              <w:snapToGrid w:val="0"/>
              <w:jc w:val="left"/>
              <w:rPr>
                <w:rFonts w:asciiTheme="minorEastAsia" w:hAnsiTheme="minorEastAsia"/>
                <w:sz w:val="28"/>
                <w:szCs w:val="28"/>
              </w:rPr>
            </w:pPr>
            <w:r w:rsidRPr="00B57BC3">
              <w:rPr>
                <w:rFonts w:asciiTheme="minorEastAsia" w:hAnsiTheme="minorEastAsia" w:hint="eastAsia"/>
                <w:bCs/>
                <w:sz w:val="28"/>
                <w:szCs w:val="28"/>
              </w:rPr>
              <w:t>红外线温度计适用于所有设施，包括住宅设施和直接与公共低压供电网络连接的设施，后者为住宅用途的建筑物供电。</w:t>
            </w:r>
            <w:r w:rsidRPr="00B57BC3">
              <w:rPr>
                <w:rFonts w:asciiTheme="minorEastAsia" w:hAnsiTheme="minorEastAsia"/>
                <w:bCs/>
                <w:sz w:val="28"/>
                <w:szCs w:val="28"/>
              </w:rPr>
              <w:t xml:space="preserve"> </w:t>
            </w:r>
          </w:p>
        </w:tc>
      </w:tr>
    </w:tbl>
    <w:p w14:paraId="19A1D962" w14:textId="77777777" w:rsidR="005B336D" w:rsidRPr="00C53B04" w:rsidRDefault="005B336D" w:rsidP="00BF16EA">
      <w:pPr>
        <w:spacing w:beforeLines="50" w:before="156" w:afterLines="50" w:after="156"/>
        <w:ind w:firstLineChars="200" w:firstLine="562"/>
        <w:jc w:val="left"/>
        <w:rPr>
          <w:rFonts w:asciiTheme="minorEastAsia" w:hAnsiTheme="minorEastAsia" w:cs="Times New Roman"/>
          <w:sz w:val="28"/>
          <w:szCs w:val="28"/>
        </w:rPr>
      </w:pPr>
      <w:r w:rsidRPr="00C53B04">
        <w:rPr>
          <w:rFonts w:asciiTheme="minorEastAsia" w:hAnsiTheme="minorEastAsia" w:cs="宋体" w:hint="eastAsia"/>
          <w:b/>
          <w:bCs/>
          <w:sz w:val="28"/>
          <w:szCs w:val="28"/>
        </w:rPr>
        <w:t>指南和制造商声明</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电磁抗扰度</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适用于所有设备和系统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9"/>
        <w:gridCol w:w="2101"/>
        <w:gridCol w:w="2054"/>
        <w:gridCol w:w="4231"/>
      </w:tblGrid>
      <w:tr w:rsidR="005B336D" w:rsidRPr="00C53B04" w14:paraId="0C1C44FD" w14:textId="77777777" w:rsidTr="002E6540">
        <w:trPr>
          <w:jc w:val="center"/>
        </w:trPr>
        <w:tc>
          <w:tcPr>
            <w:tcW w:w="10725" w:type="dxa"/>
            <w:gridSpan w:val="4"/>
            <w:tcBorders>
              <w:top w:val="single" w:sz="4" w:space="0" w:color="auto"/>
              <w:left w:val="single" w:sz="4" w:space="0" w:color="auto"/>
              <w:bottom w:val="single" w:sz="4" w:space="0" w:color="auto"/>
              <w:right w:val="single" w:sz="4" w:space="0" w:color="auto"/>
            </w:tcBorders>
            <w:hideMark/>
          </w:tcPr>
          <w:p w14:paraId="711D4CE8" w14:textId="77777777" w:rsidR="005B336D" w:rsidRPr="00C53B04" w:rsidRDefault="005B336D" w:rsidP="00E06A7A">
            <w:pPr>
              <w:snapToGrid w:val="0"/>
              <w:ind w:firstLineChars="200" w:firstLine="562"/>
              <w:jc w:val="center"/>
              <w:rPr>
                <w:rFonts w:asciiTheme="minorEastAsia" w:hAnsiTheme="minorEastAsia"/>
                <w:sz w:val="28"/>
                <w:szCs w:val="28"/>
              </w:rPr>
            </w:pPr>
            <w:r w:rsidRPr="00C53B04">
              <w:rPr>
                <w:rFonts w:asciiTheme="minorEastAsia" w:hAnsiTheme="minorEastAsia" w:cs="宋体" w:hint="eastAsia"/>
                <w:b/>
                <w:bCs/>
                <w:sz w:val="28"/>
                <w:szCs w:val="28"/>
              </w:rPr>
              <w:t>指南和制造商声明</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电磁抗扰度</w:t>
            </w:r>
          </w:p>
        </w:tc>
      </w:tr>
      <w:tr w:rsidR="005B336D" w:rsidRPr="00C53B04" w14:paraId="1CEA0C5D" w14:textId="77777777" w:rsidTr="002E6540">
        <w:trPr>
          <w:jc w:val="center"/>
        </w:trPr>
        <w:tc>
          <w:tcPr>
            <w:tcW w:w="10725" w:type="dxa"/>
            <w:gridSpan w:val="4"/>
            <w:tcBorders>
              <w:top w:val="single" w:sz="4" w:space="0" w:color="auto"/>
              <w:left w:val="single" w:sz="4" w:space="0" w:color="auto"/>
              <w:bottom w:val="single" w:sz="4" w:space="0" w:color="auto"/>
              <w:right w:val="single" w:sz="4" w:space="0" w:color="auto"/>
            </w:tcBorders>
            <w:hideMark/>
          </w:tcPr>
          <w:p w14:paraId="338F562F"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红外线温度计适用于以下电磁环境，用户或使用人员应确保红外线温度计在这样的环境中使用。</w:t>
            </w:r>
          </w:p>
        </w:tc>
      </w:tr>
      <w:tr w:rsidR="005B336D" w:rsidRPr="00C53B04" w14:paraId="1F3AA29C" w14:textId="77777777" w:rsidTr="002E6540">
        <w:trPr>
          <w:jc w:val="center"/>
        </w:trPr>
        <w:tc>
          <w:tcPr>
            <w:tcW w:w="2339" w:type="dxa"/>
            <w:tcBorders>
              <w:top w:val="single" w:sz="4" w:space="0" w:color="auto"/>
              <w:left w:val="single" w:sz="4" w:space="0" w:color="auto"/>
              <w:bottom w:val="single" w:sz="4" w:space="0" w:color="auto"/>
              <w:right w:val="single" w:sz="4" w:space="0" w:color="auto"/>
            </w:tcBorders>
            <w:hideMark/>
          </w:tcPr>
          <w:p w14:paraId="59E9039B"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抗扰度测试</w:t>
            </w:r>
          </w:p>
        </w:tc>
        <w:tc>
          <w:tcPr>
            <w:tcW w:w="2101" w:type="dxa"/>
            <w:tcBorders>
              <w:top w:val="single" w:sz="4" w:space="0" w:color="auto"/>
              <w:left w:val="single" w:sz="4" w:space="0" w:color="auto"/>
              <w:bottom w:val="single" w:sz="4" w:space="0" w:color="auto"/>
              <w:right w:val="single" w:sz="4" w:space="0" w:color="auto"/>
            </w:tcBorders>
            <w:hideMark/>
          </w:tcPr>
          <w:p w14:paraId="5B3C3782"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IEC 60601</w:t>
            </w:r>
          </w:p>
          <w:p w14:paraId="302A6D24"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测试电平</w:t>
            </w:r>
          </w:p>
        </w:tc>
        <w:tc>
          <w:tcPr>
            <w:tcW w:w="2054" w:type="dxa"/>
            <w:tcBorders>
              <w:top w:val="single" w:sz="4" w:space="0" w:color="auto"/>
              <w:left w:val="single" w:sz="4" w:space="0" w:color="auto"/>
              <w:bottom w:val="single" w:sz="4" w:space="0" w:color="auto"/>
              <w:right w:val="single" w:sz="4" w:space="0" w:color="auto"/>
            </w:tcBorders>
            <w:hideMark/>
          </w:tcPr>
          <w:p w14:paraId="66A9BBAB"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合</w:t>
            </w:r>
            <w:proofErr w:type="gramStart"/>
            <w:r w:rsidRPr="00C53B04">
              <w:rPr>
                <w:rFonts w:asciiTheme="minorEastAsia" w:hAnsiTheme="minorEastAsia" w:hint="eastAsia"/>
                <w:bCs/>
                <w:sz w:val="28"/>
                <w:szCs w:val="28"/>
              </w:rPr>
              <w:t>规</w:t>
            </w:r>
            <w:proofErr w:type="gramEnd"/>
            <w:r w:rsidRPr="00C53B04">
              <w:rPr>
                <w:rFonts w:asciiTheme="minorEastAsia" w:hAnsiTheme="minorEastAsia" w:hint="eastAsia"/>
                <w:bCs/>
                <w:sz w:val="28"/>
                <w:szCs w:val="28"/>
              </w:rPr>
              <w:t>水平</w:t>
            </w:r>
          </w:p>
        </w:tc>
        <w:tc>
          <w:tcPr>
            <w:tcW w:w="4231" w:type="dxa"/>
            <w:tcBorders>
              <w:top w:val="single" w:sz="4" w:space="0" w:color="auto"/>
              <w:left w:val="single" w:sz="4" w:space="0" w:color="auto"/>
              <w:bottom w:val="single" w:sz="4" w:space="0" w:color="auto"/>
              <w:right w:val="single" w:sz="4" w:space="0" w:color="auto"/>
            </w:tcBorders>
            <w:hideMark/>
          </w:tcPr>
          <w:p w14:paraId="189174CD"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电磁环境—指南</w:t>
            </w:r>
          </w:p>
        </w:tc>
      </w:tr>
      <w:tr w:rsidR="005B336D" w:rsidRPr="00C53B04" w14:paraId="3017FF7B" w14:textId="77777777" w:rsidTr="002E6540">
        <w:trPr>
          <w:jc w:val="center"/>
        </w:trPr>
        <w:tc>
          <w:tcPr>
            <w:tcW w:w="2339" w:type="dxa"/>
            <w:tcBorders>
              <w:top w:val="single" w:sz="4" w:space="0" w:color="auto"/>
              <w:left w:val="single" w:sz="4" w:space="0" w:color="auto"/>
              <w:bottom w:val="single" w:sz="4" w:space="0" w:color="auto"/>
              <w:right w:val="single" w:sz="4" w:space="0" w:color="auto"/>
            </w:tcBorders>
            <w:hideMark/>
          </w:tcPr>
          <w:p w14:paraId="277CEEC0"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静电放电</w:t>
            </w:r>
            <w:r w:rsidRPr="00C53B04">
              <w:rPr>
                <w:rFonts w:asciiTheme="minorEastAsia" w:hAnsiTheme="minorEastAsia"/>
                <w:bCs/>
                <w:sz w:val="28"/>
                <w:szCs w:val="28"/>
              </w:rPr>
              <w:t>(ESD)</w:t>
            </w:r>
          </w:p>
          <w:p w14:paraId="7EDFF870"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IEC 61000-4-2</w:t>
            </w:r>
          </w:p>
        </w:tc>
        <w:tc>
          <w:tcPr>
            <w:tcW w:w="2101" w:type="dxa"/>
            <w:tcBorders>
              <w:top w:val="single" w:sz="4" w:space="0" w:color="auto"/>
              <w:left w:val="single" w:sz="4" w:space="0" w:color="auto"/>
              <w:bottom w:val="single" w:sz="4" w:space="0" w:color="auto"/>
              <w:right w:val="single" w:sz="4" w:space="0" w:color="auto"/>
            </w:tcBorders>
            <w:vAlign w:val="center"/>
            <w:hideMark/>
          </w:tcPr>
          <w:p w14:paraId="714AE5D5"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sym w:font="Symbol" w:char="F0B1"/>
            </w:r>
            <w:r w:rsidRPr="00C53B04">
              <w:rPr>
                <w:rFonts w:asciiTheme="minorEastAsia" w:hAnsiTheme="minorEastAsia"/>
                <w:bCs/>
                <w:sz w:val="28"/>
                <w:szCs w:val="28"/>
              </w:rPr>
              <w:t xml:space="preserve">6KV </w:t>
            </w:r>
            <w:r w:rsidRPr="00C53B04">
              <w:rPr>
                <w:rFonts w:asciiTheme="minorEastAsia" w:hAnsiTheme="minorEastAsia" w:hint="eastAsia"/>
                <w:bCs/>
                <w:sz w:val="28"/>
                <w:szCs w:val="28"/>
              </w:rPr>
              <w:t>接触</w:t>
            </w:r>
          </w:p>
          <w:p w14:paraId="6160140A"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sym w:font="Symbol" w:char="F0B1"/>
            </w:r>
            <w:r w:rsidRPr="00C53B04">
              <w:rPr>
                <w:rFonts w:asciiTheme="minorEastAsia" w:hAnsiTheme="minorEastAsia"/>
                <w:bCs/>
                <w:sz w:val="28"/>
                <w:szCs w:val="28"/>
              </w:rPr>
              <w:t xml:space="preserve">8KV </w:t>
            </w:r>
            <w:r w:rsidRPr="00C53B04">
              <w:rPr>
                <w:rFonts w:asciiTheme="minorEastAsia" w:hAnsiTheme="minorEastAsia" w:hint="eastAsia"/>
                <w:bCs/>
                <w:sz w:val="28"/>
                <w:szCs w:val="28"/>
              </w:rPr>
              <w:t>空气</w:t>
            </w:r>
          </w:p>
        </w:tc>
        <w:tc>
          <w:tcPr>
            <w:tcW w:w="2054" w:type="dxa"/>
            <w:tcBorders>
              <w:top w:val="single" w:sz="4" w:space="0" w:color="auto"/>
              <w:left w:val="single" w:sz="4" w:space="0" w:color="auto"/>
              <w:bottom w:val="single" w:sz="4" w:space="0" w:color="auto"/>
              <w:right w:val="single" w:sz="4" w:space="0" w:color="auto"/>
            </w:tcBorders>
            <w:vAlign w:val="center"/>
            <w:hideMark/>
          </w:tcPr>
          <w:p w14:paraId="3DEDA09F"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sym w:font="Symbol" w:char="F0B1"/>
            </w:r>
            <w:r w:rsidRPr="00C53B04">
              <w:rPr>
                <w:rFonts w:asciiTheme="minorEastAsia" w:hAnsiTheme="minorEastAsia"/>
                <w:bCs/>
                <w:sz w:val="28"/>
                <w:szCs w:val="28"/>
              </w:rPr>
              <w:t xml:space="preserve">6KV </w:t>
            </w:r>
            <w:r w:rsidRPr="00C53B04">
              <w:rPr>
                <w:rFonts w:asciiTheme="minorEastAsia" w:hAnsiTheme="minorEastAsia" w:hint="eastAsia"/>
                <w:bCs/>
                <w:sz w:val="28"/>
                <w:szCs w:val="28"/>
              </w:rPr>
              <w:t>接触</w:t>
            </w:r>
          </w:p>
          <w:p w14:paraId="6037B732"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sym w:font="Symbol" w:char="F0B1"/>
            </w:r>
            <w:r w:rsidRPr="00C53B04">
              <w:rPr>
                <w:rFonts w:asciiTheme="minorEastAsia" w:hAnsiTheme="minorEastAsia"/>
                <w:bCs/>
                <w:sz w:val="28"/>
                <w:szCs w:val="28"/>
              </w:rPr>
              <w:t xml:space="preserve">8KV </w:t>
            </w:r>
            <w:r w:rsidRPr="00C53B04">
              <w:rPr>
                <w:rFonts w:asciiTheme="minorEastAsia" w:hAnsiTheme="minorEastAsia" w:hint="eastAsia"/>
                <w:bCs/>
                <w:sz w:val="28"/>
                <w:szCs w:val="28"/>
              </w:rPr>
              <w:t>空气</w:t>
            </w:r>
          </w:p>
        </w:tc>
        <w:tc>
          <w:tcPr>
            <w:tcW w:w="4231" w:type="dxa"/>
            <w:tcBorders>
              <w:top w:val="single" w:sz="4" w:space="0" w:color="auto"/>
              <w:left w:val="single" w:sz="4" w:space="0" w:color="auto"/>
              <w:bottom w:val="single" w:sz="4" w:space="0" w:color="auto"/>
              <w:right w:val="single" w:sz="4" w:space="0" w:color="auto"/>
            </w:tcBorders>
            <w:vAlign w:val="center"/>
            <w:hideMark/>
          </w:tcPr>
          <w:p w14:paraId="547BE549"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地板应该是木头，混凝土或瓷砖。如果地板被合成材料覆盖，相对湿度应至少为</w:t>
            </w:r>
            <w:r w:rsidRPr="00C53B04">
              <w:rPr>
                <w:rFonts w:asciiTheme="minorEastAsia" w:hAnsiTheme="minorEastAsia"/>
                <w:bCs/>
                <w:sz w:val="28"/>
                <w:szCs w:val="28"/>
              </w:rPr>
              <w:t>30%</w:t>
            </w:r>
            <w:r w:rsidRPr="00C53B04">
              <w:rPr>
                <w:rFonts w:asciiTheme="minorEastAsia" w:hAnsiTheme="minorEastAsia" w:hint="eastAsia"/>
                <w:bCs/>
                <w:sz w:val="28"/>
                <w:szCs w:val="28"/>
              </w:rPr>
              <w:t>。</w:t>
            </w:r>
          </w:p>
        </w:tc>
      </w:tr>
      <w:tr w:rsidR="005B336D" w:rsidRPr="00C53B04" w14:paraId="2C26D82A" w14:textId="77777777" w:rsidTr="002E6540">
        <w:trPr>
          <w:jc w:val="center"/>
        </w:trPr>
        <w:tc>
          <w:tcPr>
            <w:tcW w:w="2339" w:type="dxa"/>
            <w:tcBorders>
              <w:top w:val="single" w:sz="4" w:space="0" w:color="auto"/>
              <w:left w:val="single" w:sz="4" w:space="0" w:color="auto"/>
              <w:bottom w:val="single" w:sz="4" w:space="0" w:color="auto"/>
              <w:right w:val="single" w:sz="4" w:space="0" w:color="auto"/>
            </w:tcBorders>
            <w:hideMark/>
          </w:tcPr>
          <w:p w14:paraId="23B0E2FC"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电源频率</w:t>
            </w:r>
          </w:p>
          <w:p w14:paraId="54009418"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(50/60 Hz)</w:t>
            </w:r>
          </w:p>
          <w:p w14:paraId="353E3F8D"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磁场</w:t>
            </w:r>
          </w:p>
          <w:p w14:paraId="3018CE1A"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IEC 61000-4-8</w:t>
            </w:r>
          </w:p>
        </w:tc>
        <w:tc>
          <w:tcPr>
            <w:tcW w:w="2101" w:type="dxa"/>
            <w:tcBorders>
              <w:top w:val="single" w:sz="4" w:space="0" w:color="auto"/>
              <w:left w:val="single" w:sz="4" w:space="0" w:color="auto"/>
              <w:bottom w:val="single" w:sz="4" w:space="0" w:color="auto"/>
              <w:right w:val="single" w:sz="4" w:space="0" w:color="auto"/>
            </w:tcBorders>
            <w:vAlign w:val="center"/>
            <w:hideMark/>
          </w:tcPr>
          <w:p w14:paraId="42A79908"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3 A/m</w:t>
            </w:r>
          </w:p>
        </w:tc>
        <w:tc>
          <w:tcPr>
            <w:tcW w:w="2054" w:type="dxa"/>
            <w:tcBorders>
              <w:top w:val="single" w:sz="4" w:space="0" w:color="auto"/>
              <w:left w:val="single" w:sz="4" w:space="0" w:color="auto"/>
              <w:bottom w:val="single" w:sz="4" w:space="0" w:color="auto"/>
              <w:right w:val="single" w:sz="4" w:space="0" w:color="auto"/>
            </w:tcBorders>
            <w:vAlign w:val="center"/>
            <w:hideMark/>
          </w:tcPr>
          <w:p w14:paraId="32A69CBA"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bCs/>
                <w:sz w:val="28"/>
                <w:szCs w:val="28"/>
              </w:rPr>
              <w:t>3 A/m</w:t>
            </w:r>
          </w:p>
        </w:tc>
        <w:tc>
          <w:tcPr>
            <w:tcW w:w="4231" w:type="dxa"/>
            <w:tcBorders>
              <w:top w:val="single" w:sz="4" w:space="0" w:color="auto"/>
              <w:left w:val="single" w:sz="4" w:space="0" w:color="auto"/>
              <w:bottom w:val="single" w:sz="4" w:space="0" w:color="auto"/>
              <w:right w:val="single" w:sz="4" w:space="0" w:color="auto"/>
            </w:tcBorders>
            <w:hideMark/>
          </w:tcPr>
          <w:p w14:paraId="3CD756B9" w14:textId="77777777" w:rsidR="005B336D" w:rsidRPr="00C53B04" w:rsidRDefault="005B336D" w:rsidP="00B57BC3">
            <w:pPr>
              <w:snapToGrid w:val="0"/>
              <w:jc w:val="left"/>
              <w:rPr>
                <w:rFonts w:asciiTheme="minorEastAsia" w:hAnsiTheme="minorEastAsia"/>
                <w:bCs/>
                <w:sz w:val="28"/>
                <w:szCs w:val="28"/>
              </w:rPr>
            </w:pPr>
            <w:r w:rsidRPr="00C53B04">
              <w:rPr>
                <w:rFonts w:asciiTheme="minorEastAsia" w:hAnsiTheme="minorEastAsia" w:hint="eastAsia"/>
                <w:bCs/>
                <w:sz w:val="28"/>
                <w:szCs w:val="28"/>
              </w:rPr>
              <w:t>在典型的商业或医院环境中，工频磁场应处于典型位置特征的水平。</w:t>
            </w:r>
          </w:p>
        </w:tc>
      </w:tr>
    </w:tbl>
    <w:p w14:paraId="693F9EBE" w14:textId="77777777" w:rsidR="005B336D" w:rsidRPr="00C53B04" w:rsidRDefault="005B336D" w:rsidP="00BF16EA">
      <w:pPr>
        <w:spacing w:beforeLines="50" w:before="156" w:afterLines="50" w:after="156"/>
        <w:jc w:val="left"/>
        <w:rPr>
          <w:rFonts w:asciiTheme="minorEastAsia" w:hAnsiTheme="minorEastAsia" w:cs="宋体"/>
          <w:b/>
          <w:bCs/>
          <w:sz w:val="28"/>
          <w:szCs w:val="28"/>
        </w:rPr>
      </w:pPr>
      <w:r w:rsidRPr="00C53B04">
        <w:rPr>
          <w:rFonts w:asciiTheme="minorEastAsia" w:hAnsiTheme="minorEastAsia" w:cs="宋体" w:hint="eastAsia"/>
          <w:b/>
          <w:bCs/>
          <w:sz w:val="28"/>
          <w:szCs w:val="28"/>
        </w:rPr>
        <w:t>指南和制造商声明</w:t>
      </w:r>
      <w:r w:rsidR="00D5094F">
        <w:rPr>
          <w:rFonts w:asciiTheme="minorEastAsia" w:hAnsiTheme="minorEastAsia"/>
          <w:b/>
          <w:bCs/>
          <w:sz w:val="28"/>
          <w:szCs w:val="28"/>
        </w:rPr>
        <w:t>-</w:t>
      </w:r>
      <w:r w:rsidRPr="00C53B04">
        <w:rPr>
          <w:rFonts w:asciiTheme="minorEastAsia" w:hAnsiTheme="minorEastAsia" w:cs="宋体" w:hint="eastAsia"/>
          <w:b/>
          <w:bCs/>
          <w:sz w:val="28"/>
          <w:szCs w:val="28"/>
        </w:rPr>
        <w:t>电磁抗扰度</w:t>
      </w:r>
      <w:r w:rsidR="00D5094F">
        <w:rPr>
          <w:rFonts w:asciiTheme="minorEastAsia" w:hAnsiTheme="minorEastAsia"/>
          <w:b/>
          <w:bCs/>
          <w:sz w:val="28"/>
          <w:szCs w:val="28"/>
        </w:rPr>
        <w:t>-</w:t>
      </w:r>
      <w:r w:rsidRPr="00C53B04">
        <w:rPr>
          <w:rFonts w:asciiTheme="minorEastAsia" w:hAnsiTheme="minorEastAsia" w:cs="宋体" w:hint="eastAsia"/>
          <w:b/>
          <w:bCs/>
          <w:sz w:val="28"/>
          <w:szCs w:val="28"/>
        </w:rPr>
        <w:t>适用于非生命支持的设备和系统</w:t>
      </w:r>
    </w:p>
    <w:tbl>
      <w:tblPr>
        <w:tblW w:w="10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7"/>
        <w:gridCol w:w="2268"/>
        <w:gridCol w:w="1276"/>
        <w:gridCol w:w="5386"/>
      </w:tblGrid>
      <w:tr w:rsidR="005B336D" w:rsidRPr="00C53B04" w14:paraId="1C76741A" w14:textId="77777777" w:rsidTr="00D5094F">
        <w:trPr>
          <w:jc w:val="center"/>
        </w:trPr>
        <w:tc>
          <w:tcPr>
            <w:tcW w:w="10917" w:type="dxa"/>
            <w:gridSpan w:val="4"/>
            <w:tcBorders>
              <w:top w:val="single" w:sz="4" w:space="0" w:color="auto"/>
              <w:left w:val="single" w:sz="4" w:space="0" w:color="auto"/>
              <w:bottom w:val="single" w:sz="4" w:space="0" w:color="auto"/>
              <w:right w:val="single" w:sz="4" w:space="0" w:color="auto"/>
            </w:tcBorders>
            <w:hideMark/>
          </w:tcPr>
          <w:p w14:paraId="48B9D6E9" w14:textId="77777777" w:rsidR="005B336D" w:rsidRPr="00C53B04" w:rsidRDefault="005B336D" w:rsidP="00BF16EA">
            <w:pPr>
              <w:snapToGrid w:val="0"/>
              <w:jc w:val="center"/>
              <w:rPr>
                <w:rFonts w:asciiTheme="minorEastAsia" w:hAnsiTheme="minorEastAsia" w:cs="Times New Roman"/>
                <w:sz w:val="28"/>
                <w:szCs w:val="28"/>
              </w:rPr>
            </w:pPr>
            <w:r w:rsidRPr="00C53B04">
              <w:rPr>
                <w:rFonts w:asciiTheme="minorEastAsia" w:hAnsiTheme="minorEastAsia" w:cs="宋体" w:hint="eastAsia"/>
                <w:b/>
                <w:bCs/>
                <w:sz w:val="28"/>
                <w:szCs w:val="28"/>
              </w:rPr>
              <w:t>指南和制造商声明</w:t>
            </w:r>
            <w:r w:rsidRPr="00C53B04">
              <w:rPr>
                <w:rFonts w:asciiTheme="minorEastAsia" w:hAnsiTheme="minorEastAsia"/>
                <w:b/>
                <w:bCs/>
                <w:sz w:val="28"/>
                <w:szCs w:val="28"/>
              </w:rPr>
              <w:t xml:space="preserve"> - </w:t>
            </w:r>
            <w:r w:rsidRPr="00C53B04">
              <w:rPr>
                <w:rFonts w:asciiTheme="minorEastAsia" w:hAnsiTheme="minorEastAsia" w:cs="宋体" w:hint="eastAsia"/>
                <w:b/>
                <w:bCs/>
                <w:sz w:val="28"/>
                <w:szCs w:val="28"/>
              </w:rPr>
              <w:t>电磁抗扰度</w:t>
            </w:r>
          </w:p>
        </w:tc>
      </w:tr>
      <w:tr w:rsidR="005B336D" w:rsidRPr="00C53B04" w14:paraId="3EEB213A" w14:textId="77777777" w:rsidTr="00D5094F">
        <w:trPr>
          <w:jc w:val="center"/>
        </w:trPr>
        <w:tc>
          <w:tcPr>
            <w:tcW w:w="10917" w:type="dxa"/>
            <w:gridSpan w:val="4"/>
            <w:tcBorders>
              <w:top w:val="single" w:sz="4" w:space="0" w:color="auto"/>
              <w:left w:val="single" w:sz="4" w:space="0" w:color="auto"/>
              <w:bottom w:val="single" w:sz="4" w:space="0" w:color="auto"/>
              <w:right w:val="single" w:sz="4" w:space="0" w:color="auto"/>
            </w:tcBorders>
            <w:hideMark/>
          </w:tcPr>
          <w:p w14:paraId="0750B98E"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红外线温度计适用于以下电磁环境，用户或使用人员应确保红外线温度计在这样的环境中使用。</w:t>
            </w:r>
          </w:p>
        </w:tc>
      </w:tr>
      <w:tr w:rsidR="005B336D" w:rsidRPr="00C53B04" w14:paraId="6E1B1B39" w14:textId="77777777" w:rsidTr="00D5094F">
        <w:trPr>
          <w:jc w:val="center"/>
        </w:trPr>
        <w:tc>
          <w:tcPr>
            <w:tcW w:w="1987" w:type="dxa"/>
            <w:tcBorders>
              <w:top w:val="single" w:sz="4" w:space="0" w:color="auto"/>
              <w:left w:val="single" w:sz="4" w:space="0" w:color="auto"/>
              <w:bottom w:val="single" w:sz="4" w:space="0" w:color="auto"/>
              <w:right w:val="single" w:sz="4" w:space="0" w:color="auto"/>
            </w:tcBorders>
            <w:hideMark/>
          </w:tcPr>
          <w:p w14:paraId="5D668117"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抗扰度测试</w:t>
            </w:r>
          </w:p>
        </w:tc>
        <w:tc>
          <w:tcPr>
            <w:tcW w:w="2268" w:type="dxa"/>
            <w:tcBorders>
              <w:top w:val="single" w:sz="4" w:space="0" w:color="auto"/>
              <w:left w:val="single" w:sz="4" w:space="0" w:color="auto"/>
              <w:bottom w:val="single" w:sz="4" w:space="0" w:color="auto"/>
              <w:right w:val="single" w:sz="4" w:space="0" w:color="auto"/>
            </w:tcBorders>
            <w:hideMark/>
          </w:tcPr>
          <w:p w14:paraId="40733316"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sz w:val="28"/>
                <w:szCs w:val="28"/>
              </w:rPr>
              <w:t>IEC 60601</w:t>
            </w:r>
          </w:p>
          <w:p w14:paraId="1E7BA3C4"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测试电平</w:t>
            </w:r>
          </w:p>
        </w:tc>
        <w:tc>
          <w:tcPr>
            <w:tcW w:w="1276" w:type="dxa"/>
            <w:tcBorders>
              <w:top w:val="single" w:sz="4" w:space="0" w:color="auto"/>
              <w:left w:val="single" w:sz="4" w:space="0" w:color="auto"/>
              <w:bottom w:val="single" w:sz="4" w:space="0" w:color="auto"/>
              <w:right w:val="single" w:sz="4" w:space="0" w:color="auto"/>
            </w:tcBorders>
            <w:hideMark/>
          </w:tcPr>
          <w:p w14:paraId="084668B4"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合</w:t>
            </w:r>
            <w:proofErr w:type="gramStart"/>
            <w:r w:rsidRPr="00C53B04">
              <w:rPr>
                <w:rFonts w:asciiTheme="minorEastAsia" w:hAnsiTheme="minorEastAsia" w:hint="eastAsia"/>
                <w:bCs/>
                <w:sz w:val="28"/>
                <w:szCs w:val="28"/>
              </w:rPr>
              <w:t>规</w:t>
            </w:r>
            <w:proofErr w:type="gramEnd"/>
            <w:r w:rsidRPr="00C53B04">
              <w:rPr>
                <w:rFonts w:asciiTheme="minorEastAsia" w:hAnsiTheme="minorEastAsia" w:hint="eastAsia"/>
                <w:bCs/>
                <w:sz w:val="28"/>
                <w:szCs w:val="28"/>
              </w:rPr>
              <w:t>水平</w:t>
            </w:r>
          </w:p>
        </w:tc>
        <w:tc>
          <w:tcPr>
            <w:tcW w:w="5386" w:type="dxa"/>
            <w:tcBorders>
              <w:top w:val="single" w:sz="4" w:space="0" w:color="auto"/>
              <w:left w:val="single" w:sz="4" w:space="0" w:color="auto"/>
              <w:bottom w:val="single" w:sz="4" w:space="0" w:color="auto"/>
              <w:right w:val="single" w:sz="4" w:space="0" w:color="auto"/>
            </w:tcBorders>
            <w:hideMark/>
          </w:tcPr>
          <w:p w14:paraId="102B7458"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电磁环境—指南</w:t>
            </w:r>
          </w:p>
        </w:tc>
      </w:tr>
      <w:tr w:rsidR="005B336D" w:rsidRPr="00C53B04" w14:paraId="136819D7" w14:textId="77777777" w:rsidTr="00D5094F">
        <w:trPr>
          <w:jc w:val="center"/>
        </w:trPr>
        <w:tc>
          <w:tcPr>
            <w:tcW w:w="1987" w:type="dxa"/>
            <w:tcBorders>
              <w:top w:val="single" w:sz="4" w:space="0" w:color="auto"/>
              <w:left w:val="single" w:sz="4" w:space="0" w:color="auto"/>
              <w:bottom w:val="single" w:sz="4" w:space="0" w:color="auto"/>
              <w:right w:val="single" w:sz="4" w:space="0" w:color="auto"/>
            </w:tcBorders>
            <w:hideMark/>
          </w:tcPr>
          <w:p w14:paraId="20F04FF2"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辐射射频</w:t>
            </w:r>
            <w:r w:rsidRPr="00C53B04">
              <w:rPr>
                <w:rFonts w:asciiTheme="minorEastAsia" w:hAnsiTheme="minorEastAsia"/>
                <w:bCs/>
                <w:sz w:val="28"/>
                <w:szCs w:val="28"/>
              </w:rPr>
              <w:t xml:space="preserve"> </w:t>
            </w:r>
          </w:p>
          <w:p w14:paraId="3E37C2AB"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sz w:val="28"/>
                <w:szCs w:val="28"/>
              </w:rPr>
              <w:t>IEC 61000-4-3</w:t>
            </w:r>
          </w:p>
        </w:tc>
        <w:tc>
          <w:tcPr>
            <w:tcW w:w="2268" w:type="dxa"/>
            <w:tcBorders>
              <w:top w:val="single" w:sz="4" w:space="0" w:color="auto"/>
              <w:left w:val="single" w:sz="4" w:space="0" w:color="auto"/>
              <w:bottom w:val="single" w:sz="4" w:space="0" w:color="auto"/>
              <w:right w:val="single" w:sz="4" w:space="0" w:color="auto"/>
            </w:tcBorders>
            <w:hideMark/>
          </w:tcPr>
          <w:p w14:paraId="7C33E618"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sz w:val="28"/>
                <w:szCs w:val="28"/>
              </w:rPr>
              <w:t>3 V/m 80MHz ~ 2.5GHz</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0F2DF6"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sz w:val="28"/>
                <w:szCs w:val="28"/>
              </w:rPr>
              <w:t>3 V/m</w:t>
            </w:r>
          </w:p>
        </w:tc>
        <w:tc>
          <w:tcPr>
            <w:tcW w:w="5386" w:type="dxa"/>
            <w:tcBorders>
              <w:top w:val="single" w:sz="4" w:space="0" w:color="auto"/>
              <w:left w:val="single" w:sz="4" w:space="0" w:color="auto"/>
              <w:bottom w:val="single" w:sz="4" w:space="0" w:color="auto"/>
              <w:right w:val="single" w:sz="4" w:space="0" w:color="auto"/>
            </w:tcBorders>
            <w:hideMark/>
          </w:tcPr>
          <w:p w14:paraId="57633153" w14:textId="77777777" w:rsidR="005B336D" w:rsidRPr="00C53B04" w:rsidRDefault="005B336D" w:rsidP="00BF16EA">
            <w:pPr>
              <w:snapToGrid w:val="0"/>
              <w:jc w:val="left"/>
              <w:rPr>
                <w:rFonts w:asciiTheme="minorEastAsia" w:hAnsiTheme="minorEastAsia"/>
                <w:sz w:val="28"/>
                <w:szCs w:val="28"/>
              </w:rPr>
            </w:pPr>
            <w:r w:rsidRPr="00C53B04">
              <w:rPr>
                <w:rFonts w:asciiTheme="minorEastAsia" w:hAnsiTheme="minorEastAsia" w:hint="eastAsia"/>
                <w:bCs/>
                <w:sz w:val="28"/>
                <w:szCs w:val="28"/>
              </w:rPr>
              <w:t>便携式和移动射频通信设备不应靠近</w:t>
            </w:r>
            <w:proofErr w:type="gramStart"/>
            <w:r w:rsidRPr="00C53B04">
              <w:rPr>
                <w:rFonts w:asciiTheme="minorEastAsia" w:hAnsiTheme="minorEastAsia" w:hint="eastAsia"/>
                <w:bCs/>
                <w:sz w:val="28"/>
                <w:szCs w:val="28"/>
              </w:rPr>
              <w:t>红外线</w:t>
            </w:r>
            <w:proofErr w:type="gramEnd"/>
            <w:r w:rsidRPr="00C53B04">
              <w:rPr>
                <w:rFonts w:asciiTheme="minorEastAsia" w:hAnsiTheme="minorEastAsia" w:hint="eastAsia"/>
                <w:bCs/>
                <w:sz w:val="28"/>
                <w:szCs w:val="28"/>
              </w:rPr>
              <w:t>体温计的任何部件。</w:t>
            </w:r>
          </w:p>
        </w:tc>
      </w:tr>
      <w:tr w:rsidR="005B336D" w:rsidRPr="00C53B04" w14:paraId="7F4AB21D" w14:textId="77777777" w:rsidTr="00D5094F">
        <w:trPr>
          <w:jc w:val="center"/>
        </w:trPr>
        <w:tc>
          <w:tcPr>
            <w:tcW w:w="1987" w:type="dxa"/>
            <w:tcBorders>
              <w:top w:val="single" w:sz="4" w:space="0" w:color="auto"/>
              <w:left w:val="single" w:sz="4" w:space="0" w:color="auto"/>
              <w:bottom w:val="single" w:sz="4" w:space="0" w:color="auto"/>
              <w:right w:val="single" w:sz="4" w:space="0" w:color="auto"/>
            </w:tcBorders>
          </w:tcPr>
          <w:p w14:paraId="1BB41B09" w14:textId="77777777" w:rsidR="005B336D" w:rsidRPr="00C53B04" w:rsidRDefault="005B336D" w:rsidP="00BF16EA">
            <w:pPr>
              <w:snapToGrid w:val="0"/>
              <w:jc w:val="left"/>
              <w:rPr>
                <w:rFonts w:asciiTheme="minorEastAsia" w:hAnsiTheme="minorEastAsia"/>
                <w:bCs/>
                <w:sz w:val="28"/>
                <w:szCs w:val="28"/>
              </w:rPr>
            </w:pPr>
          </w:p>
        </w:tc>
        <w:tc>
          <w:tcPr>
            <w:tcW w:w="2268" w:type="dxa"/>
            <w:tcBorders>
              <w:top w:val="single" w:sz="4" w:space="0" w:color="auto"/>
              <w:left w:val="single" w:sz="4" w:space="0" w:color="auto"/>
              <w:bottom w:val="single" w:sz="4" w:space="0" w:color="auto"/>
              <w:right w:val="single" w:sz="4" w:space="0" w:color="auto"/>
            </w:tcBorders>
          </w:tcPr>
          <w:p w14:paraId="677DD826" w14:textId="77777777" w:rsidR="005B336D" w:rsidRPr="00C53B04" w:rsidRDefault="005B336D" w:rsidP="00BF16EA">
            <w:pPr>
              <w:snapToGrid w:val="0"/>
              <w:jc w:val="left"/>
              <w:rPr>
                <w:rFonts w:asciiTheme="minorEastAsia" w:hAnsiTheme="minorEastAsia"/>
                <w:bCs/>
                <w:sz w:val="28"/>
                <w:szCs w:val="28"/>
              </w:rPr>
            </w:pPr>
          </w:p>
        </w:tc>
        <w:tc>
          <w:tcPr>
            <w:tcW w:w="1276" w:type="dxa"/>
            <w:tcBorders>
              <w:top w:val="single" w:sz="4" w:space="0" w:color="auto"/>
              <w:left w:val="single" w:sz="4" w:space="0" w:color="auto"/>
              <w:bottom w:val="single" w:sz="4" w:space="0" w:color="auto"/>
              <w:right w:val="single" w:sz="4" w:space="0" w:color="auto"/>
            </w:tcBorders>
          </w:tcPr>
          <w:p w14:paraId="61DA0644" w14:textId="77777777" w:rsidR="005B336D" w:rsidRPr="00C53B04" w:rsidRDefault="005B336D" w:rsidP="00BF16EA">
            <w:pPr>
              <w:snapToGrid w:val="0"/>
              <w:jc w:val="left"/>
              <w:rPr>
                <w:rFonts w:asciiTheme="minorEastAsia" w:hAnsiTheme="minorEastAsia"/>
                <w:bCs/>
                <w:sz w:val="28"/>
                <w:szCs w:val="28"/>
              </w:rPr>
            </w:pPr>
          </w:p>
        </w:tc>
        <w:tc>
          <w:tcPr>
            <w:tcW w:w="5386" w:type="dxa"/>
            <w:tcBorders>
              <w:top w:val="single" w:sz="4" w:space="0" w:color="auto"/>
              <w:left w:val="single" w:sz="4" w:space="0" w:color="auto"/>
              <w:bottom w:val="single" w:sz="4" w:space="0" w:color="auto"/>
              <w:right w:val="single" w:sz="4" w:space="0" w:color="auto"/>
            </w:tcBorders>
            <w:hideMark/>
          </w:tcPr>
          <w:p w14:paraId="042F3E17"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红外线温度计，包括电缆，由适用于发射机的频率计算出推荐的间隔距离。推荐的间隔距离</w:t>
            </w:r>
            <w:r w:rsidRPr="00C53B04">
              <w:rPr>
                <w:rFonts w:asciiTheme="minorEastAsia" w:hAnsiTheme="minorEastAsia"/>
                <w:bCs/>
                <w:sz w:val="28"/>
                <w:szCs w:val="28"/>
              </w:rPr>
              <w:t xml:space="preserve"> </w:t>
            </w:r>
          </w:p>
          <w:p w14:paraId="236DB49A"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noProof/>
                <w:sz w:val="28"/>
                <w:szCs w:val="28"/>
              </w:rPr>
              <w:lastRenderedPageBreak/>
              <w:drawing>
                <wp:inline distT="0" distB="0" distL="0" distR="0" wp14:anchorId="6C2B8435" wp14:editId="5C7BCE4D">
                  <wp:extent cx="921385" cy="4298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1385" cy="429895"/>
                          </a:xfrm>
                          <a:prstGeom prst="rect">
                            <a:avLst/>
                          </a:prstGeom>
                          <a:noFill/>
                          <a:ln>
                            <a:noFill/>
                          </a:ln>
                        </pic:spPr>
                      </pic:pic>
                    </a:graphicData>
                  </a:graphic>
                </wp:inline>
              </w:drawing>
            </w:r>
            <w:r w:rsidRPr="00C53B04">
              <w:rPr>
                <w:rFonts w:asciiTheme="minorEastAsia" w:hAnsiTheme="minorEastAsia"/>
                <w:bCs/>
                <w:sz w:val="28"/>
                <w:szCs w:val="28"/>
              </w:rPr>
              <w:t>150 kHz ~ 80 MHz</w:t>
            </w:r>
          </w:p>
          <w:p w14:paraId="42B62CEB"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14A6534A" wp14:editId="4BD60643">
                  <wp:extent cx="846455" cy="4298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6455" cy="429895"/>
                          </a:xfrm>
                          <a:prstGeom prst="rect">
                            <a:avLst/>
                          </a:prstGeom>
                          <a:noFill/>
                          <a:ln>
                            <a:noFill/>
                          </a:ln>
                        </pic:spPr>
                      </pic:pic>
                    </a:graphicData>
                  </a:graphic>
                </wp:inline>
              </w:drawing>
            </w:r>
            <w:r w:rsidRPr="00C53B04">
              <w:rPr>
                <w:rFonts w:asciiTheme="minorEastAsia" w:hAnsiTheme="minorEastAsia"/>
                <w:bCs/>
                <w:sz w:val="28"/>
                <w:szCs w:val="28"/>
              </w:rPr>
              <w:t xml:space="preserve"> 80 MHz</w:t>
            </w:r>
            <w:r w:rsidRPr="00C53B04">
              <w:rPr>
                <w:rFonts w:asciiTheme="minorEastAsia" w:hAnsiTheme="minorEastAsia" w:hint="eastAsia"/>
                <w:bCs/>
                <w:sz w:val="28"/>
                <w:szCs w:val="28"/>
              </w:rPr>
              <w:t>到</w:t>
            </w:r>
            <w:r w:rsidRPr="00C53B04">
              <w:rPr>
                <w:rFonts w:asciiTheme="minorEastAsia" w:hAnsiTheme="minorEastAsia"/>
                <w:bCs/>
                <w:sz w:val="28"/>
                <w:szCs w:val="28"/>
              </w:rPr>
              <w:t>800MHz</w:t>
            </w:r>
          </w:p>
          <w:p w14:paraId="61E61D51"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6CBB2402" wp14:editId="6261619A">
                  <wp:extent cx="819150" cy="42989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 cy="429895"/>
                          </a:xfrm>
                          <a:prstGeom prst="rect">
                            <a:avLst/>
                          </a:prstGeom>
                          <a:noFill/>
                          <a:ln>
                            <a:noFill/>
                          </a:ln>
                        </pic:spPr>
                      </pic:pic>
                    </a:graphicData>
                  </a:graphic>
                </wp:inline>
              </w:drawing>
            </w:r>
            <w:r w:rsidRPr="00C53B04">
              <w:rPr>
                <w:rFonts w:asciiTheme="minorEastAsia" w:hAnsiTheme="minorEastAsia"/>
                <w:bCs/>
                <w:sz w:val="28"/>
                <w:szCs w:val="28"/>
              </w:rPr>
              <w:t xml:space="preserve"> 800 MHz</w:t>
            </w:r>
            <w:r w:rsidRPr="00C53B04">
              <w:rPr>
                <w:rFonts w:asciiTheme="minorEastAsia" w:hAnsiTheme="minorEastAsia" w:hint="eastAsia"/>
                <w:bCs/>
                <w:sz w:val="28"/>
                <w:szCs w:val="28"/>
              </w:rPr>
              <w:t>到</w:t>
            </w:r>
            <w:r w:rsidRPr="00C53B04">
              <w:rPr>
                <w:rFonts w:asciiTheme="minorEastAsia" w:hAnsiTheme="minorEastAsia"/>
                <w:bCs/>
                <w:sz w:val="28"/>
                <w:szCs w:val="28"/>
              </w:rPr>
              <w:t>2.5GHz</w:t>
            </w:r>
          </w:p>
          <w:p w14:paraId="53FFA67C"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其中</w:t>
            </w:r>
            <w:r w:rsidRPr="00C53B04">
              <w:rPr>
                <w:rFonts w:asciiTheme="minorEastAsia" w:hAnsiTheme="minorEastAsia"/>
                <w:bCs/>
                <w:sz w:val="28"/>
                <w:szCs w:val="28"/>
              </w:rPr>
              <w:t>p</w:t>
            </w:r>
            <w:r w:rsidRPr="00C53B04">
              <w:rPr>
                <w:rFonts w:asciiTheme="minorEastAsia" w:hAnsiTheme="minorEastAsia" w:hint="eastAsia"/>
                <w:bCs/>
                <w:sz w:val="28"/>
                <w:szCs w:val="28"/>
              </w:rPr>
              <w:t>是发射机的最大输出功率额定值，以瓦特</w:t>
            </w:r>
            <w:r w:rsidRPr="00C53B04">
              <w:rPr>
                <w:rFonts w:asciiTheme="minorEastAsia" w:hAnsiTheme="minorEastAsia"/>
                <w:bCs/>
                <w:sz w:val="28"/>
                <w:szCs w:val="28"/>
              </w:rPr>
              <w:t>(W)</w:t>
            </w:r>
            <w:r w:rsidRPr="00C53B04">
              <w:rPr>
                <w:rFonts w:asciiTheme="minorEastAsia" w:hAnsiTheme="minorEastAsia" w:hint="eastAsia"/>
                <w:bCs/>
                <w:sz w:val="28"/>
                <w:szCs w:val="28"/>
              </w:rPr>
              <w:t>为单位，参考发射机制造商提供的参数，</w:t>
            </w:r>
            <w:r w:rsidRPr="00C53B04">
              <w:rPr>
                <w:rFonts w:asciiTheme="minorEastAsia" w:hAnsiTheme="minorEastAsia"/>
                <w:bCs/>
                <w:sz w:val="28"/>
                <w:szCs w:val="28"/>
              </w:rPr>
              <w:t>d</w:t>
            </w:r>
            <w:r w:rsidRPr="00C53B04">
              <w:rPr>
                <w:rFonts w:asciiTheme="minorEastAsia" w:hAnsiTheme="minorEastAsia" w:hint="eastAsia"/>
                <w:bCs/>
                <w:sz w:val="28"/>
                <w:szCs w:val="28"/>
              </w:rPr>
              <w:t>是建议的间隔距离，以米</w:t>
            </w:r>
            <w:r w:rsidRPr="00C53B04">
              <w:rPr>
                <w:rFonts w:asciiTheme="minorEastAsia" w:hAnsiTheme="minorEastAsia"/>
                <w:bCs/>
                <w:sz w:val="28"/>
                <w:szCs w:val="28"/>
              </w:rPr>
              <w:t>(m)</w:t>
            </w:r>
            <w:r w:rsidRPr="00C53B04">
              <w:rPr>
                <w:rFonts w:asciiTheme="minorEastAsia" w:hAnsiTheme="minorEastAsia" w:hint="eastAsia"/>
                <w:bCs/>
                <w:sz w:val="28"/>
                <w:szCs w:val="28"/>
              </w:rPr>
              <w:t>为单位。</w:t>
            </w:r>
          </w:p>
          <w:p w14:paraId="11A2B8C5"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来源于固定射频发射机的</w:t>
            </w:r>
            <w:r w:rsidRPr="00C53B04">
              <w:rPr>
                <w:rFonts w:asciiTheme="minorEastAsia" w:hAnsiTheme="minorEastAsia"/>
                <w:bCs/>
                <w:sz w:val="28"/>
                <w:szCs w:val="28"/>
              </w:rPr>
              <w:t>b</w:t>
            </w:r>
            <w:r w:rsidRPr="00C53B04">
              <w:rPr>
                <w:rFonts w:asciiTheme="minorEastAsia" w:hAnsiTheme="minorEastAsia" w:hint="eastAsia"/>
                <w:bCs/>
                <w:sz w:val="28"/>
                <w:szCs w:val="28"/>
              </w:rPr>
              <w:t>场强，由电磁现场测量确定。</w:t>
            </w:r>
            <w:r w:rsidRPr="00C53B04">
              <w:rPr>
                <w:rFonts w:asciiTheme="minorEastAsia" w:hAnsiTheme="minorEastAsia"/>
                <w:bCs/>
                <w:sz w:val="28"/>
                <w:szCs w:val="28"/>
              </w:rPr>
              <w:t>a</w:t>
            </w:r>
            <w:r w:rsidRPr="00C53B04">
              <w:rPr>
                <w:rFonts w:asciiTheme="minorEastAsia" w:hAnsiTheme="minorEastAsia" w:hint="eastAsia"/>
                <w:bCs/>
                <w:sz w:val="28"/>
                <w:szCs w:val="28"/>
              </w:rPr>
              <w:t>应低于每个频率范围内的合</w:t>
            </w:r>
            <w:proofErr w:type="gramStart"/>
            <w:r w:rsidRPr="00C53B04">
              <w:rPr>
                <w:rFonts w:asciiTheme="minorEastAsia" w:hAnsiTheme="minorEastAsia" w:hint="eastAsia"/>
                <w:bCs/>
                <w:sz w:val="28"/>
                <w:szCs w:val="28"/>
              </w:rPr>
              <w:t>规</w:t>
            </w:r>
            <w:proofErr w:type="gramEnd"/>
            <w:r w:rsidRPr="00C53B04">
              <w:rPr>
                <w:rFonts w:asciiTheme="minorEastAsia" w:hAnsiTheme="minorEastAsia" w:hint="eastAsia"/>
                <w:bCs/>
                <w:sz w:val="28"/>
                <w:szCs w:val="28"/>
              </w:rPr>
              <w:t>级别。</w:t>
            </w:r>
            <w:r w:rsidRPr="00C53B04">
              <w:rPr>
                <w:rFonts w:asciiTheme="minorEastAsia" w:hAnsiTheme="minorEastAsia"/>
                <w:bCs/>
                <w:sz w:val="28"/>
                <w:szCs w:val="28"/>
              </w:rPr>
              <w:t>B</w:t>
            </w:r>
            <w:r w:rsidRPr="00C53B04">
              <w:rPr>
                <w:rFonts w:asciiTheme="minorEastAsia" w:hAnsiTheme="minorEastAsia" w:hint="eastAsia"/>
                <w:bCs/>
                <w:sz w:val="28"/>
                <w:szCs w:val="28"/>
              </w:rPr>
              <w:t>干扰可能会发生在标有下列符号的设备附近：</w:t>
            </w:r>
            <w:r w:rsidRPr="00C53B04">
              <w:rPr>
                <w:rFonts w:asciiTheme="minorEastAsia" w:hAnsiTheme="minorEastAsia"/>
                <w:bCs/>
                <w:sz w:val="28"/>
                <w:szCs w:val="28"/>
              </w:rPr>
              <w:t xml:space="preserve"> </w:t>
            </w:r>
          </w:p>
          <w:p w14:paraId="2A970940"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4CEA3AF8" wp14:editId="50E516C2">
                  <wp:extent cx="436880" cy="402590"/>
                  <wp:effectExtent l="0" t="0" r="1270" b="0"/>
                  <wp:docPr id="18" name="图片 18" descr="PC809说明书内页插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PC809说明书内页插图-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880" cy="402590"/>
                          </a:xfrm>
                          <a:prstGeom prst="rect">
                            <a:avLst/>
                          </a:prstGeom>
                          <a:noFill/>
                          <a:ln>
                            <a:noFill/>
                          </a:ln>
                        </pic:spPr>
                      </pic:pic>
                    </a:graphicData>
                  </a:graphic>
                </wp:inline>
              </w:drawing>
            </w:r>
          </w:p>
        </w:tc>
      </w:tr>
      <w:tr w:rsidR="005B336D" w:rsidRPr="00C53B04" w14:paraId="2B100740" w14:textId="77777777" w:rsidTr="00D5094F">
        <w:trPr>
          <w:jc w:val="center"/>
        </w:trPr>
        <w:tc>
          <w:tcPr>
            <w:tcW w:w="10917" w:type="dxa"/>
            <w:gridSpan w:val="4"/>
            <w:tcBorders>
              <w:top w:val="single" w:sz="4" w:space="0" w:color="auto"/>
              <w:left w:val="single" w:sz="4" w:space="0" w:color="auto"/>
              <w:bottom w:val="single" w:sz="4" w:space="0" w:color="auto"/>
              <w:right w:val="single" w:sz="4" w:space="0" w:color="auto"/>
            </w:tcBorders>
            <w:hideMark/>
          </w:tcPr>
          <w:p w14:paraId="6FA008E1"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lastRenderedPageBreak/>
              <w:t>注释</w:t>
            </w:r>
            <w:r w:rsidRPr="00C53B04">
              <w:rPr>
                <w:rFonts w:asciiTheme="minorEastAsia" w:hAnsiTheme="minorEastAsia"/>
                <w:bCs/>
                <w:sz w:val="28"/>
                <w:szCs w:val="28"/>
              </w:rPr>
              <w:t>1</w:t>
            </w:r>
            <w:r w:rsidRPr="00C53B04">
              <w:rPr>
                <w:rFonts w:asciiTheme="minorEastAsia" w:hAnsiTheme="minorEastAsia" w:hint="eastAsia"/>
                <w:bCs/>
                <w:sz w:val="28"/>
                <w:szCs w:val="28"/>
              </w:rPr>
              <w:t>：在</w:t>
            </w:r>
            <w:r w:rsidRPr="00C53B04">
              <w:rPr>
                <w:rFonts w:asciiTheme="minorEastAsia" w:hAnsiTheme="minorEastAsia"/>
                <w:bCs/>
                <w:sz w:val="28"/>
                <w:szCs w:val="28"/>
              </w:rPr>
              <w:t>80MHz</w:t>
            </w:r>
            <w:r w:rsidRPr="00C53B04">
              <w:rPr>
                <w:rFonts w:asciiTheme="minorEastAsia" w:hAnsiTheme="minorEastAsia" w:hint="eastAsia"/>
                <w:bCs/>
                <w:sz w:val="28"/>
                <w:szCs w:val="28"/>
              </w:rPr>
              <w:t>到</w:t>
            </w:r>
            <w:r w:rsidRPr="00C53B04">
              <w:rPr>
                <w:rFonts w:asciiTheme="minorEastAsia" w:hAnsiTheme="minorEastAsia"/>
                <w:bCs/>
                <w:sz w:val="28"/>
                <w:szCs w:val="28"/>
              </w:rPr>
              <w:t>800 MHz</w:t>
            </w:r>
            <w:r w:rsidRPr="00C53B04">
              <w:rPr>
                <w:rFonts w:asciiTheme="minorEastAsia" w:hAnsiTheme="minorEastAsia" w:hint="eastAsia"/>
                <w:bCs/>
                <w:sz w:val="28"/>
                <w:szCs w:val="28"/>
              </w:rPr>
              <w:t>，间隔距离使用更高的频率范围。</w:t>
            </w:r>
          </w:p>
          <w:p w14:paraId="698193CD"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注释</w:t>
            </w:r>
            <w:r w:rsidRPr="00C53B04">
              <w:rPr>
                <w:rFonts w:asciiTheme="minorEastAsia" w:hAnsiTheme="minorEastAsia"/>
                <w:bCs/>
                <w:sz w:val="28"/>
                <w:szCs w:val="28"/>
              </w:rPr>
              <w:t>2</w:t>
            </w:r>
            <w:r w:rsidRPr="00C53B04">
              <w:rPr>
                <w:rFonts w:asciiTheme="minorEastAsia" w:hAnsiTheme="minorEastAsia" w:hint="eastAsia"/>
                <w:bCs/>
                <w:sz w:val="28"/>
                <w:szCs w:val="28"/>
              </w:rPr>
              <w:t>：这些准则不一定适用于所有情况，电磁受结构、物体和人的吸收和反射的影响。</w:t>
            </w:r>
          </w:p>
        </w:tc>
      </w:tr>
      <w:tr w:rsidR="005B336D" w:rsidRPr="00C53B04" w14:paraId="22484C5A" w14:textId="77777777" w:rsidTr="00D5094F">
        <w:trPr>
          <w:jc w:val="center"/>
        </w:trPr>
        <w:tc>
          <w:tcPr>
            <w:tcW w:w="10917" w:type="dxa"/>
            <w:gridSpan w:val="4"/>
            <w:tcBorders>
              <w:top w:val="single" w:sz="4" w:space="0" w:color="auto"/>
              <w:left w:val="single" w:sz="4" w:space="0" w:color="auto"/>
              <w:bottom w:val="single" w:sz="4" w:space="0" w:color="auto"/>
              <w:right w:val="single" w:sz="4" w:space="0" w:color="auto"/>
            </w:tcBorders>
            <w:hideMark/>
          </w:tcPr>
          <w:p w14:paraId="20F2EBAF" w14:textId="77777777" w:rsidR="005B336D" w:rsidRPr="00C53B04" w:rsidRDefault="005B336D" w:rsidP="00BF16EA">
            <w:pPr>
              <w:snapToGrid w:val="0"/>
              <w:jc w:val="left"/>
              <w:rPr>
                <w:rFonts w:asciiTheme="minorEastAsia" w:hAnsiTheme="minorEastAsia"/>
                <w:bCs/>
                <w:sz w:val="28"/>
                <w:szCs w:val="28"/>
              </w:rPr>
            </w:pPr>
            <w:r w:rsidRPr="00C53B04">
              <w:rPr>
                <w:rFonts w:asciiTheme="minorEastAsia" w:hAnsiTheme="minorEastAsia" w:hint="eastAsia"/>
                <w:bCs/>
                <w:sz w:val="28"/>
                <w:szCs w:val="28"/>
              </w:rPr>
              <w:t>固定发射机的场强，例如无线电（蜂窝</w:t>
            </w:r>
            <w:r w:rsidRPr="00C53B04">
              <w:rPr>
                <w:rFonts w:asciiTheme="minorEastAsia" w:hAnsiTheme="minorEastAsia"/>
                <w:bCs/>
                <w:sz w:val="28"/>
                <w:szCs w:val="28"/>
              </w:rPr>
              <w:t>/</w:t>
            </w:r>
            <w:r w:rsidRPr="00C53B04">
              <w:rPr>
                <w:rFonts w:asciiTheme="minorEastAsia" w:hAnsiTheme="minorEastAsia" w:hint="eastAsia"/>
                <w:bCs/>
                <w:sz w:val="28"/>
                <w:szCs w:val="28"/>
              </w:rPr>
              <w:t>无绳）电话和陆地移动无线电台的基站，业余无线电，</w:t>
            </w:r>
            <w:r w:rsidRPr="00C53B04">
              <w:rPr>
                <w:rFonts w:asciiTheme="minorEastAsia" w:hAnsiTheme="minorEastAsia"/>
                <w:bCs/>
                <w:sz w:val="28"/>
                <w:szCs w:val="28"/>
              </w:rPr>
              <w:t>AM</w:t>
            </w:r>
            <w:r w:rsidRPr="00C53B04">
              <w:rPr>
                <w:rFonts w:asciiTheme="minorEastAsia" w:hAnsiTheme="minorEastAsia" w:hint="eastAsia"/>
                <w:bCs/>
                <w:sz w:val="28"/>
                <w:szCs w:val="28"/>
              </w:rPr>
              <w:t>和</w:t>
            </w:r>
            <w:r w:rsidRPr="00C53B04">
              <w:rPr>
                <w:rFonts w:asciiTheme="minorEastAsia" w:hAnsiTheme="minorEastAsia"/>
                <w:bCs/>
                <w:sz w:val="28"/>
                <w:szCs w:val="28"/>
              </w:rPr>
              <w:t>FM</w:t>
            </w:r>
            <w:r w:rsidRPr="00C53B04">
              <w:rPr>
                <w:rFonts w:asciiTheme="minorEastAsia" w:hAnsiTheme="minorEastAsia" w:hint="eastAsia"/>
                <w:bCs/>
                <w:sz w:val="28"/>
                <w:szCs w:val="28"/>
              </w:rPr>
              <w:t>无线电广播和电视广播在理论上是无法准确预测的。为了评估固定射频发射机造成的电磁环境，应考虑进行电磁现场调查。在红外线温度计所在位置上观察测量到的场强，以验证操作正常。如果观察到性能异常时，可能需要额外的测量，例如重新定向或重新定位红外线温度计。在</w:t>
            </w:r>
            <w:r w:rsidRPr="00C53B04">
              <w:rPr>
                <w:rFonts w:asciiTheme="minorEastAsia" w:hAnsiTheme="minorEastAsia"/>
                <w:bCs/>
                <w:sz w:val="28"/>
                <w:szCs w:val="28"/>
              </w:rPr>
              <w:t>150 kHz~80 MHz</w:t>
            </w:r>
            <w:r w:rsidRPr="00C53B04">
              <w:rPr>
                <w:rFonts w:asciiTheme="minorEastAsia" w:hAnsiTheme="minorEastAsia" w:hint="eastAsia"/>
                <w:bCs/>
                <w:sz w:val="28"/>
                <w:szCs w:val="28"/>
              </w:rPr>
              <w:t>频率范围内，场强应小于</w:t>
            </w:r>
            <w:r w:rsidRPr="00C53B04">
              <w:rPr>
                <w:rFonts w:asciiTheme="minorEastAsia" w:hAnsiTheme="minorEastAsia"/>
                <w:bCs/>
                <w:sz w:val="28"/>
                <w:szCs w:val="28"/>
              </w:rPr>
              <w:t>3v/m</w:t>
            </w:r>
            <w:r w:rsidRPr="00C53B04">
              <w:rPr>
                <w:rFonts w:asciiTheme="minorEastAsia" w:hAnsiTheme="minorEastAsia" w:hint="eastAsia"/>
                <w:bCs/>
                <w:sz w:val="28"/>
                <w:szCs w:val="28"/>
              </w:rPr>
              <w:t>。</w:t>
            </w:r>
          </w:p>
        </w:tc>
      </w:tr>
    </w:tbl>
    <w:p w14:paraId="4AA5DFE0" w14:textId="77777777" w:rsidR="00D5094F" w:rsidRDefault="00D5094F" w:rsidP="00E06A7A">
      <w:pPr>
        <w:rPr>
          <w:rFonts w:asciiTheme="minorEastAsia" w:hAnsiTheme="minorEastAsia" w:cs="宋体"/>
          <w:b/>
          <w:bCs/>
          <w:sz w:val="28"/>
          <w:szCs w:val="28"/>
        </w:rPr>
      </w:pPr>
    </w:p>
    <w:p w14:paraId="588A83A4" w14:textId="77777777" w:rsidR="005B336D" w:rsidRPr="00C53B04" w:rsidRDefault="005B336D" w:rsidP="00BF16EA">
      <w:pPr>
        <w:jc w:val="center"/>
        <w:rPr>
          <w:rFonts w:asciiTheme="minorEastAsia" w:hAnsiTheme="minorEastAsia" w:cs="宋体"/>
          <w:b/>
          <w:bCs/>
          <w:sz w:val="28"/>
          <w:szCs w:val="28"/>
        </w:rPr>
      </w:pPr>
      <w:r w:rsidRPr="00C53B04">
        <w:rPr>
          <w:rFonts w:asciiTheme="minorEastAsia" w:hAnsiTheme="minorEastAsia" w:cs="宋体" w:hint="eastAsia"/>
          <w:b/>
          <w:bCs/>
          <w:sz w:val="28"/>
          <w:szCs w:val="28"/>
        </w:rPr>
        <w:t>便携式和移动射频通信设备与设备或系统之间建议的间隔距离 - 适用于非生命支持的设备和系统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662"/>
        <w:gridCol w:w="2662"/>
        <w:gridCol w:w="2662"/>
      </w:tblGrid>
      <w:tr w:rsidR="005B336D" w:rsidRPr="00C53B04" w14:paraId="0E96FDCA" w14:textId="77777777" w:rsidTr="005B336D">
        <w:trPr>
          <w:jc w:val="center"/>
        </w:trPr>
        <w:tc>
          <w:tcPr>
            <w:tcW w:w="9951" w:type="dxa"/>
            <w:gridSpan w:val="4"/>
            <w:tcBorders>
              <w:top w:val="single" w:sz="4" w:space="0" w:color="auto"/>
              <w:left w:val="single" w:sz="4" w:space="0" w:color="auto"/>
              <w:bottom w:val="single" w:sz="4" w:space="0" w:color="auto"/>
              <w:right w:val="single" w:sz="4" w:space="0" w:color="auto"/>
            </w:tcBorders>
            <w:hideMark/>
          </w:tcPr>
          <w:p w14:paraId="54E920AA" w14:textId="77777777" w:rsidR="005B336D" w:rsidRPr="00C53B04" w:rsidRDefault="005B336D" w:rsidP="00E06A7A">
            <w:pPr>
              <w:snapToGrid w:val="0"/>
              <w:ind w:firstLineChars="200" w:firstLine="562"/>
              <w:jc w:val="center"/>
              <w:rPr>
                <w:rFonts w:asciiTheme="minorEastAsia" w:hAnsiTheme="minorEastAsia" w:cs="Times New Roman"/>
                <w:sz w:val="28"/>
                <w:szCs w:val="28"/>
              </w:rPr>
            </w:pPr>
            <w:r w:rsidRPr="00C53B04">
              <w:rPr>
                <w:rFonts w:asciiTheme="minorEastAsia" w:hAnsiTheme="minorEastAsia" w:hint="eastAsia"/>
                <w:b/>
                <w:sz w:val="28"/>
                <w:szCs w:val="28"/>
              </w:rPr>
              <w:t>便携式和移动射频通信设备与红外线温度计之间建议的间隔距离</w:t>
            </w:r>
          </w:p>
        </w:tc>
      </w:tr>
      <w:tr w:rsidR="005B336D" w:rsidRPr="00C53B04" w14:paraId="0DC10623" w14:textId="77777777" w:rsidTr="005B336D">
        <w:trPr>
          <w:jc w:val="center"/>
        </w:trPr>
        <w:tc>
          <w:tcPr>
            <w:tcW w:w="9951" w:type="dxa"/>
            <w:gridSpan w:val="4"/>
            <w:tcBorders>
              <w:top w:val="single" w:sz="4" w:space="0" w:color="auto"/>
              <w:left w:val="single" w:sz="4" w:space="0" w:color="auto"/>
              <w:bottom w:val="single" w:sz="4" w:space="0" w:color="auto"/>
              <w:right w:val="single" w:sz="4" w:space="0" w:color="auto"/>
            </w:tcBorders>
            <w:hideMark/>
          </w:tcPr>
          <w:p w14:paraId="5192F4AA"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红外线温度计预期使用于辐射射频干扰受控的电磁环境中。红外线温度计的用户或使用人员可以根据通信设备的最大输出功率，按以下建议的，在便携式和移动射频通信设备（发射机）和红外线温度计之间维持一个最小的距离，从而帮助防止电磁干扰。</w:t>
            </w:r>
            <w:r w:rsidRPr="00C53B04">
              <w:rPr>
                <w:rFonts w:asciiTheme="minorEastAsia" w:hAnsiTheme="minorEastAsia"/>
                <w:bCs/>
                <w:sz w:val="28"/>
                <w:szCs w:val="28"/>
              </w:rPr>
              <w:t xml:space="preserve">  </w:t>
            </w:r>
          </w:p>
        </w:tc>
      </w:tr>
      <w:tr w:rsidR="005B336D" w:rsidRPr="00C53B04" w14:paraId="4F523D80" w14:textId="77777777" w:rsidTr="005B336D">
        <w:trPr>
          <w:trHeight w:val="791"/>
          <w:jc w:val="center"/>
        </w:trPr>
        <w:tc>
          <w:tcPr>
            <w:tcW w:w="1965" w:type="dxa"/>
            <w:vMerge w:val="restart"/>
            <w:tcBorders>
              <w:top w:val="single" w:sz="4" w:space="0" w:color="auto"/>
              <w:left w:val="single" w:sz="4" w:space="0" w:color="auto"/>
              <w:bottom w:val="single" w:sz="4" w:space="0" w:color="auto"/>
              <w:right w:val="single" w:sz="4" w:space="0" w:color="auto"/>
            </w:tcBorders>
            <w:hideMark/>
          </w:tcPr>
          <w:p w14:paraId="4115212A"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hint="eastAsia"/>
                <w:bCs/>
                <w:sz w:val="28"/>
                <w:szCs w:val="28"/>
              </w:rPr>
              <w:t>发射机的额定最大输出功率</w:t>
            </w:r>
          </w:p>
          <w:p w14:paraId="62A627CA"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bCs/>
                <w:sz w:val="28"/>
                <w:szCs w:val="28"/>
              </w:rPr>
              <w:lastRenderedPageBreak/>
              <w:t>W</w:t>
            </w:r>
          </w:p>
        </w:tc>
        <w:tc>
          <w:tcPr>
            <w:tcW w:w="7986" w:type="dxa"/>
            <w:gridSpan w:val="3"/>
            <w:tcBorders>
              <w:top w:val="single" w:sz="4" w:space="0" w:color="auto"/>
              <w:left w:val="single" w:sz="4" w:space="0" w:color="auto"/>
              <w:bottom w:val="single" w:sz="4" w:space="0" w:color="auto"/>
              <w:right w:val="single" w:sz="4" w:space="0" w:color="auto"/>
            </w:tcBorders>
            <w:hideMark/>
          </w:tcPr>
          <w:p w14:paraId="1B5160ED"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hint="eastAsia"/>
                <w:bCs/>
                <w:sz w:val="28"/>
                <w:szCs w:val="28"/>
              </w:rPr>
              <w:lastRenderedPageBreak/>
              <w:t>按发射机频率划分的间隔距离</w:t>
            </w:r>
          </w:p>
          <w:p w14:paraId="1C003732"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bCs/>
                <w:sz w:val="28"/>
                <w:szCs w:val="28"/>
              </w:rPr>
              <w:t>m</w:t>
            </w:r>
          </w:p>
        </w:tc>
      </w:tr>
      <w:tr w:rsidR="005B336D" w:rsidRPr="00C53B04" w14:paraId="710D3013" w14:textId="77777777" w:rsidTr="005B336D">
        <w:trPr>
          <w:trHeight w:val="1239"/>
          <w:jc w:val="center"/>
        </w:trPr>
        <w:tc>
          <w:tcPr>
            <w:tcW w:w="9951" w:type="dxa"/>
            <w:vMerge/>
            <w:tcBorders>
              <w:top w:val="single" w:sz="4" w:space="0" w:color="auto"/>
              <w:left w:val="single" w:sz="4" w:space="0" w:color="auto"/>
              <w:bottom w:val="single" w:sz="4" w:space="0" w:color="auto"/>
              <w:right w:val="single" w:sz="4" w:space="0" w:color="auto"/>
            </w:tcBorders>
            <w:vAlign w:val="center"/>
            <w:hideMark/>
          </w:tcPr>
          <w:p w14:paraId="210E2427" w14:textId="77777777" w:rsidR="005B336D" w:rsidRPr="00C53B04" w:rsidRDefault="005B336D" w:rsidP="00E06A7A">
            <w:pPr>
              <w:widowControl/>
              <w:ind w:firstLineChars="200" w:firstLine="560"/>
              <w:jc w:val="left"/>
              <w:rPr>
                <w:rFonts w:asciiTheme="minorEastAsia" w:hAnsiTheme="minorEastAsia"/>
                <w:bCs/>
                <w:sz w:val="28"/>
                <w:szCs w:val="28"/>
              </w:rPr>
            </w:pPr>
          </w:p>
        </w:tc>
        <w:tc>
          <w:tcPr>
            <w:tcW w:w="2662" w:type="dxa"/>
            <w:tcBorders>
              <w:top w:val="single" w:sz="4" w:space="0" w:color="auto"/>
              <w:left w:val="single" w:sz="4" w:space="0" w:color="auto"/>
              <w:bottom w:val="single" w:sz="4" w:space="0" w:color="auto"/>
              <w:right w:val="single" w:sz="4" w:space="0" w:color="auto"/>
            </w:tcBorders>
            <w:hideMark/>
          </w:tcPr>
          <w:p w14:paraId="368DBF0A"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bCs/>
                <w:sz w:val="28"/>
                <w:szCs w:val="28"/>
              </w:rPr>
              <w:t>150 kHz ~ 80 MHz</w:t>
            </w:r>
          </w:p>
          <w:p w14:paraId="76E6B86C"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7FA6E212" wp14:editId="403BC553">
                  <wp:extent cx="846455" cy="4298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6455" cy="429895"/>
                          </a:xfrm>
                          <a:prstGeom prst="rect">
                            <a:avLst/>
                          </a:prstGeom>
                          <a:noFill/>
                          <a:ln>
                            <a:noFill/>
                          </a:ln>
                        </pic:spPr>
                      </pic:pic>
                    </a:graphicData>
                  </a:graphic>
                </wp:inline>
              </w:drawing>
            </w:r>
          </w:p>
        </w:tc>
        <w:tc>
          <w:tcPr>
            <w:tcW w:w="2662" w:type="dxa"/>
            <w:tcBorders>
              <w:top w:val="single" w:sz="4" w:space="0" w:color="auto"/>
              <w:left w:val="single" w:sz="4" w:space="0" w:color="auto"/>
              <w:bottom w:val="single" w:sz="4" w:space="0" w:color="auto"/>
              <w:right w:val="single" w:sz="4" w:space="0" w:color="auto"/>
            </w:tcBorders>
            <w:hideMark/>
          </w:tcPr>
          <w:p w14:paraId="0C3E069E"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bCs/>
                <w:sz w:val="28"/>
                <w:szCs w:val="28"/>
              </w:rPr>
              <w:t>80 MHz ~ 800 MHz</w:t>
            </w:r>
          </w:p>
          <w:p w14:paraId="429086C8"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500DD37F" wp14:editId="3D77A0E1">
                  <wp:extent cx="846455" cy="42989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6455" cy="429895"/>
                          </a:xfrm>
                          <a:prstGeom prst="rect">
                            <a:avLst/>
                          </a:prstGeom>
                          <a:noFill/>
                          <a:ln>
                            <a:noFill/>
                          </a:ln>
                        </pic:spPr>
                      </pic:pic>
                    </a:graphicData>
                  </a:graphic>
                </wp:inline>
              </w:drawing>
            </w:r>
          </w:p>
        </w:tc>
        <w:tc>
          <w:tcPr>
            <w:tcW w:w="2662" w:type="dxa"/>
            <w:tcBorders>
              <w:top w:val="single" w:sz="4" w:space="0" w:color="auto"/>
              <w:left w:val="single" w:sz="4" w:space="0" w:color="auto"/>
              <w:bottom w:val="single" w:sz="4" w:space="0" w:color="auto"/>
              <w:right w:val="single" w:sz="4" w:space="0" w:color="auto"/>
            </w:tcBorders>
            <w:hideMark/>
          </w:tcPr>
          <w:p w14:paraId="3D8F8704" w14:textId="77777777" w:rsidR="005B336D" w:rsidRPr="00C53B04" w:rsidRDefault="005B336D" w:rsidP="00E06A7A">
            <w:pPr>
              <w:snapToGrid w:val="0"/>
              <w:jc w:val="left"/>
              <w:rPr>
                <w:rFonts w:asciiTheme="minorEastAsia" w:hAnsiTheme="minorEastAsia"/>
                <w:bCs/>
                <w:sz w:val="28"/>
                <w:szCs w:val="28"/>
              </w:rPr>
            </w:pPr>
            <w:r w:rsidRPr="00C53B04">
              <w:rPr>
                <w:rFonts w:asciiTheme="minorEastAsia" w:hAnsiTheme="minorEastAsia"/>
                <w:bCs/>
                <w:sz w:val="28"/>
                <w:szCs w:val="28"/>
              </w:rPr>
              <w:t>800 MHz ~ 2.5 GHz</w:t>
            </w:r>
          </w:p>
          <w:p w14:paraId="463B6E8F"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bCs/>
                <w:noProof/>
                <w:sz w:val="28"/>
                <w:szCs w:val="28"/>
              </w:rPr>
              <w:drawing>
                <wp:inline distT="0" distB="0" distL="0" distR="0" wp14:anchorId="3163A73D" wp14:editId="57139E49">
                  <wp:extent cx="819150" cy="4298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 cy="429895"/>
                          </a:xfrm>
                          <a:prstGeom prst="rect">
                            <a:avLst/>
                          </a:prstGeom>
                          <a:noFill/>
                          <a:ln>
                            <a:noFill/>
                          </a:ln>
                        </pic:spPr>
                      </pic:pic>
                    </a:graphicData>
                  </a:graphic>
                </wp:inline>
              </w:drawing>
            </w:r>
          </w:p>
        </w:tc>
      </w:tr>
      <w:tr w:rsidR="005B336D" w:rsidRPr="00C53B04" w14:paraId="4B7CFD69" w14:textId="77777777" w:rsidTr="005B336D">
        <w:trPr>
          <w:jc w:val="center"/>
        </w:trPr>
        <w:tc>
          <w:tcPr>
            <w:tcW w:w="1965" w:type="dxa"/>
            <w:tcBorders>
              <w:top w:val="single" w:sz="4" w:space="0" w:color="auto"/>
              <w:left w:val="single" w:sz="4" w:space="0" w:color="auto"/>
              <w:bottom w:val="single" w:sz="4" w:space="0" w:color="auto"/>
              <w:right w:val="single" w:sz="4" w:space="0" w:color="auto"/>
            </w:tcBorders>
            <w:hideMark/>
          </w:tcPr>
          <w:p w14:paraId="21FA37B9"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0.01</w:t>
            </w:r>
          </w:p>
        </w:tc>
        <w:tc>
          <w:tcPr>
            <w:tcW w:w="2662" w:type="dxa"/>
            <w:tcBorders>
              <w:top w:val="single" w:sz="4" w:space="0" w:color="auto"/>
              <w:left w:val="single" w:sz="4" w:space="0" w:color="auto"/>
              <w:bottom w:val="single" w:sz="4" w:space="0" w:color="auto"/>
              <w:right w:val="single" w:sz="4" w:space="0" w:color="auto"/>
            </w:tcBorders>
            <w:hideMark/>
          </w:tcPr>
          <w:p w14:paraId="17388090"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w:t>
            </w:r>
          </w:p>
        </w:tc>
        <w:tc>
          <w:tcPr>
            <w:tcW w:w="2662" w:type="dxa"/>
            <w:tcBorders>
              <w:top w:val="single" w:sz="4" w:space="0" w:color="auto"/>
              <w:left w:val="single" w:sz="4" w:space="0" w:color="auto"/>
              <w:bottom w:val="single" w:sz="4" w:space="0" w:color="auto"/>
              <w:right w:val="single" w:sz="4" w:space="0" w:color="auto"/>
            </w:tcBorders>
            <w:hideMark/>
          </w:tcPr>
          <w:p w14:paraId="6DA8CB4F"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0.12</w:t>
            </w:r>
          </w:p>
        </w:tc>
        <w:tc>
          <w:tcPr>
            <w:tcW w:w="2662" w:type="dxa"/>
            <w:tcBorders>
              <w:top w:val="single" w:sz="4" w:space="0" w:color="auto"/>
              <w:left w:val="single" w:sz="4" w:space="0" w:color="auto"/>
              <w:bottom w:val="single" w:sz="4" w:space="0" w:color="auto"/>
              <w:right w:val="single" w:sz="4" w:space="0" w:color="auto"/>
            </w:tcBorders>
            <w:hideMark/>
          </w:tcPr>
          <w:p w14:paraId="7F8C7BF9"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0.23</w:t>
            </w:r>
          </w:p>
        </w:tc>
      </w:tr>
      <w:tr w:rsidR="005B336D" w:rsidRPr="00C53B04" w14:paraId="4457C0A3" w14:textId="77777777" w:rsidTr="005B336D">
        <w:trPr>
          <w:jc w:val="center"/>
        </w:trPr>
        <w:tc>
          <w:tcPr>
            <w:tcW w:w="1965" w:type="dxa"/>
            <w:tcBorders>
              <w:top w:val="single" w:sz="4" w:space="0" w:color="auto"/>
              <w:left w:val="single" w:sz="4" w:space="0" w:color="auto"/>
              <w:bottom w:val="single" w:sz="4" w:space="0" w:color="auto"/>
              <w:right w:val="single" w:sz="4" w:space="0" w:color="auto"/>
            </w:tcBorders>
            <w:hideMark/>
          </w:tcPr>
          <w:p w14:paraId="15128C06"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0.1</w:t>
            </w:r>
          </w:p>
        </w:tc>
        <w:tc>
          <w:tcPr>
            <w:tcW w:w="2662" w:type="dxa"/>
            <w:tcBorders>
              <w:top w:val="single" w:sz="4" w:space="0" w:color="auto"/>
              <w:left w:val="single" w:sz="4" w:space="0" w:color="auto"/>
              <w:bottom w:val="single" w:sz="4" w:space="0" w:color="auto"/>
              <w:right w:val="single" w:sz="4" w:space="0" w:color="auto"/>
            </w:tcBorders>
            <w:hideMark/>
          </w:tcPr>
          <w:p w14:paraId="039284B8"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w:t>
            </w:r>
          </w:p>
        </w:tc>
        <w:tc>
          <w:tcPr>
            <w:tcW w:w="2662" w:type="dxa"/>
            <w:tcBorders>
              <w:top w:val="single" w:sz="4" w:space="0" w:color="auto"/>
              <w:left w:val="single" w:sz="4" w:space="0" w:color="auto"/>
              <w:bottom w:val="single" w:sz="4" w:space="0" w:color="auto"/>
              <w:right w:val="single" w:sz="4" w:space="0" w:color="auto"/>
            </w:tcBorders>
            <w:hideMark/>
          </w:tcPr>
          <w:p w14:paraId="26FA45B6"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0.38</w:t>
            </w:r>
          </w:p>
        </w:tc>
        <w:tc>
          <w:tcPr>
            <w:tcW w:w="2662" w:type="dxa"/>
            <w:tcBorders>
              <w:top w:val="single" w:sz="4" w:space="0" w:color="auto"/>
              <w:left w:val="single" w:sz="4" w:space="0" w:color="auto"/>
              <w:bottom w:val="single" w:sz="4" w:space="0" w:color="auto"/>
              <w:right w:val="single" w:sz="4" w:space="0" w:color="auto"/>
            </w:tcBorders>
            <w:hideMark/>
          </w:tcPr>
          <w:p w14:paraId="6A5119CD"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0.73</w:t>
            </w:r>
          </w:p>
        </w:tc>
      </w:tr>
      <w:tr w:rsidR="005B336D" w:rsidRPr="00C53B04" w14:paraId="0F0B5A57" w14:textId="77777777" w:rsidTr="005B336D">
        <w:trPr>
          <w:jc w:val="center"/>
        </w:trPr>
        <w:tc>
          <w:tcPr>
            <w:tcW w:w="1965" w:type="dxa"/>
            <w:tcBorders>
              <w:top w:val="single" w:sz="4" w:space="0" w:color="auto"/>
              <w:left w:val="single" w:sz="4" w:space="0" w:color="auto"/>
              <w:bottom w:val="single" w:sz="4" w:space="0" w:color="auto"/>
              <w:right w:val="single" w:sz="4" w:space="0" w:color="auto"/>
            </w:tcBorders>
            <w:hideMark/>
          </w:tcPr>
          <w:p w14:paraId="75860E05"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1</w:t>
            </w:r>
          </w:p>
        </w:tc>
        <w:tc>
          <w:tcPr>
            <w:tcW w:w="2662" w:type="dxa"/>
            <w:tcBorders>
              <w:top w:val="single" w:sz="4" w:space="0" w:color="auto"/>
              <w:left w:val="single" w:sz="4" w:space="0" w:color="auto"/>
              <w:bottom w:val="single" w:sz="4" w:space="0" w:color="auto"/>
              <w:right w:val="single" w:sz="4" w:space="0" w:color="auto"/>
            </w:tcBorders>
            <w:hideMark/>
          </w:tcPr>
          <w:p w14:paraId="32D4C9BB"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w:t>
            </w:r>
          </w:p>
        </w:tc>
        <w:tc>
          <w:tcPr>
            <w:tcW w:w="2662" w:type="dxa"/>
            <w:tcBorders>
              <w:top w:val="single" w:sz="4" w:space="0" w:color="auto"/>
              <w:left w:val="single" w:sz="4" w:space="0" w:color="auto"/>
              <w:bottom w:val="single" w:sz="4" w:space="0" w:color="auto"/>
              <w:right w:val="single" w:sz="4" w:space="0" w:color="auto"/>
            </w:tcBorders>
            <w:hideMark/>
          </w:tcPr>
          <w:p w14:paraId="284BE4C6"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1.2</w:t>
            </w:r>
          </w:p>
        </w:tc>
        <w:tc>
          <w:tcPr>
            <w:tcW w:w="2662" w:type="dxa"/>
            <w:tcBorders>
              <w:top w:val="single" w:sz="4" w:space="0" w:color="auto"/>
              <w:left w:val="single" w:sz="4" w:space="0" w:color="auto"/>
              <w:bottom w:val="single" w:sz="4" w:space="0" w:color="auto"/>
              <w:right w:val="single" w:sz="4" w:space="0" w:color="auto"/>
            </w:tcBorders>
            <w:hideMark/>
          </w:tcPr>
          <w:p w14:paraId="0294519B"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2.3</w:t>
            </w:r>
          </w:p>
        </w:tc>
      </w:tr>
      <w:tr w:rsidR="005B336D" w:rsidRPr="00C53B04" w14:paraId="214739E6" w14:textId="77777777" w:rsidTr="005B336D">
        <w:trPr>
          <w:jc w:val="center"/>
        </w:trPr>
        <w:tc>
          <w:tcPr>
            <w:tcW w:w="1965" w:type="dxa"/>
            <w:tcBorders>
              <w:top w:val="single" w:sz="4" w:space="0" w:color="auto"/>
              <w:left w:val="single" w:sz="4" w:space="0" w:color="auto"/>
              <w:bottom w:val="single" w:sz="4" w:space="0" w:color="auto"/>
              <w:right w:val="single" w:sz="4" w:space="0" w:color="auto"/>
            </w:tcBorders>
            <w:hideMark/>
          </w:tcPr>
          <w:p w14:paraId="41956378"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10</w:t>
            </w:r>
          </w:p>
        </w:tc>
        <w:tc>
          <w:tcPr>
            <w:tcW w:w="2662" w:type="dxa"/>
            <w:tcBorders>
              <w:top w:val="single" w:sz="4" w:space="0" w:color="auto"/>
              <w:left w:val="single" w:sz="4" w:space="0" w:color="auto"/>
              <w:bottom w:val="single" w:sz="4" w:space="0" w:color="auto"/>
              <w:right w:val="single" w:sz="4" w:space="0" w:color="auto"/>
            </w:tcBorders>
            <w:hideMark/>
          </w:tcPr>
          <w:p w14:paraId="1B15D55A"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w:t>
            </w:r>
          </w:p>
        </w:tc>
        <w:tc>
          <w:tcPr>
            <w:tcW w:w="2662" w:type="dxa"/>
            <w:tcBorders>
              <w:top w:val="single" w:sz="4" w:space="0" w:color="auto"/>
              <w:left w:val="single" w:sz="4" w:space="0" w:color="auto"/>
              <w:bottom w:val="single" w:sz="4" w:space="0" w:color="auto"/>
              <w:right w:val="single" w:sz="4" w:space="0" w:color="auto"/>
            </w:tcBorders>
            <w:hideMark/>
          </w:tcPr>
          <w:p w14:paraId="2FA6A09C"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3.8</w:t>
            </w:r>
          </w:p>
        </w:tc>
        <w:tc>
          <w:tcPr>
            <w:tcW w:w="2662" w:type="dxa"/>
            <w:tcBorders>
              <w:top w:val="single" w:sz="4" w:space="0" w:color="auto"/>
              <w:left w:val="single" w:sz="4" w:space="0" w:color="auto"/>
              <w:bottom w:val="single" w:sz="4" w:space="0" w:color="auto"/>
              <w:right w:val="single" w:sz="4" w:space="0" w:color="auto"/>
            </w:tcBorders>
            <w:hideMark/>
          </w:tcPr>
          <w:p w14:paraId="266C3C04"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7.3</w:t>
            </w:r>
          </w:p>
        </w:tc>
      </w:tr>
      <w:tr w:rsidR="005B336D" w:rsidRPr="00C53B04" w14:paraId="3203D02D" w14:textId="77777777" w:rsidTr="005B336D">
        <w:trPr>
          <w:jc w:val="center"/>
        </w:trPr>
        <w:tc>
          <w:tcPr>
            <w:tcW w:w="1965" w:type="dxa"/>
            <w:tcBorders>
              <w:top w:val="single" w:sz="4" w:space="0" w:color="auto"/>
              <w:left w:val="single" w:sz="4" w:space="0" w:color="auto"/>
              <w:bottom w:val="single" w:sz="4" w:space="0" w:color="auto"/>
              <w:right w:val="single" w:sz="4" w:space="0" w:color="auto"/>
            </w:tcBorders>
            <w:hideMark/>
          </w:tcPr>
          <w:p w14:paraId="4484FB3B"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100</w:t>
            </w:r>
          </w:p>
        </w:tc>
        <w:tc>
          <w:tcPr>
            <w:tcW w:w="2662" w:type="dxa"/>
            <w:tcBorders>
              <w:top w:val="single" w:sz="4" w:space="0" w:color="auto"/>
              <w:left w:val="single" w:sz="4" w:space="0" w:color="auto"/>
              <w:bottom w:val="single" w:sz="4" w:space="0" w:color="auto"/>
              <w:right w:val="single" w:sz="4" w:space="0" w:color="auto"/>
            </w:tcBorders>
            <w:hideMark/>
          </w:tcPr>
          <w:p w14:paraId="3CA6D5A2"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w:t>
            </w:r>
          </w:p>
        </w:tc>
        <w:tc>
          <w:tcPr>
            <w:tcW w:w="2662" w:type="dxa"/>
            <w:tcBorders>
              <w:top w:val="single" w:sz="4" w:space="0" w:color="auto"/>
              <w:left w:val="single" w:sz="4" w:space="0" w:color="auto"/>
              <w:bottom w:val="single" w:sz="4" w:space="0" w:color="auto"/>
              <w:right w:val="single" w:sz="4" w:space="0" w:color="auto"/>
            </w:tcBorders>
            <w:hideMark/>
          </w:tcPr>
          <w:p w14:paraId="675E8177"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12</w:t>
            </w:r>
          </w:p>
        </w:tc>
        <w:tc>
          <w:tcPr>
            <w:tcW w:w="2662" w:type="dxa"/>
            <w:tcBorders>
              <w:top w:val="single" w:sz="4" w:space="0" w:color="auto"/>
              <w:left w:val="single" w:sz="4" w:space="0" w:color="auto"/>
              <w:bottom w:val="single" w:sz="4" w:space="0" w:color="auto"/>
              <w:right w:val="single" w:sz="4" w:space="0" w:color="auto"/>
            </w:tcBorders>
            <w:hideMark/>
          </w:tcPr>
          <w:p w14:paraId="2F99955D" w14:textId="77777777" w:rsidR="005B336D" w:rsidRPr="00C53B04" w:rsidRDefault="005B336D" w:rsidP="00E06A7A">
            <w:pPr>
              <w:snapToGrid w:val="0"/>
              <w:ind w:firstLineChars="200" w:firstLine="560"/>
              <w:jc w:val="center"/>
              <w:rPr>
                <w:rFonts w:asciiTheme="minorEastAsia" w:hAnsiTheme="minorEastAsia"/>
                <w:bCs/>
                <w:sz w:val="28"/>
                <w:szCs w:val="28"/>
              </w:rPr>
            </w:pPr>
            <w:r w:rsidRPr="00C53B04">
              <w:rPr>
                <w:rFonts w:asciiTheme="minorEastAsia" w:hAnsiTheme="minorEastAsia"/>
                <w:bCs/>
                <w:sz w:val="28"/>
                <w:szCs w:val="28"/>
              </w:rPr>
              <w:t>23</w:t>
            </w:r>
          </w:p>
        </w:tc>
      </w:tr>
      <w:tr w:rsidR="005B336D" w:rsidRPr="00C53B04" w14:paraId="09244212" w14:textId="77777777" w:rsidTr="00D5094F">
        <w:trPr>
          <w:trHeight w:val="2397"/>
          <w:jc w:val="center"/>
        </w:trPr>
        <w:tc>
          <w:tcPr>
            <w:tcW w:w="9951" w:type="dxa"/>
            <w:gridSpan w:val="4"/>
            <w:tcBorders>
              <w:top w:val="single" w:sz="4" w:space="0" w:color="auto"/>
              <w:left w:val="single" w:sz="4" w:space="0" w:color="auto"/>
              <w:bottom w:val="single" w:sz="4" w:space="0" w:color="auto"/>
              <w:right w:val="single" w:sz="4" w:space="0" w:color="auto"/>
            </w:tcBorders>
            <w:hideMark/>
          </w:tcPr>
          <w:p w14:paraId="57561B73"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对于上面未列出额定最大输出功率的发射机，可以使用适用于发射机频率的方程估计建议的间隔距离</w:t>
            </w:r>
            <w:r w:rsidRPr="00C53B04">
              <w:rPr>
                <w:rFonts w:asciiTheme="minorEastAsia" w:hAnsiTheme="minorEastAsia"/>
                <w:bCs/>
                <w:sz w:val="28"/>
                <w:szCs w:val="28"/>
              </w:rPr>
              <w:t>d</w:t>
            </w:r>
            <w:r w:rsidRPr="00C53B04">
              <w:rPr>
                <w:rFonts w:asciiTheme="minorEastAsia" w:hAnsiTheme="minorEastAsia" w:hint="eastAsia"/>
                <w:bCs/>
                <w:sz w:val="28"/>
                <w:szCs w:val="28"/>
              </w:rPr>
              <w:t>（单位</w:t>
            </w:r>
            <w:r w:rsidRPr="00C53B04">
              <w:rPr>
                <w:rFonts w:asciiTheme="minorEastAsia" w:hAnsiTheme="minorEastAsia"/>
                <w:bCs/>
                <w:sz w:val="28"/>
                <w:szCs w:val="28"/>
              </w:rPr>
              <w:t>m</w:t>
            </w:r>
            <w:r w:rsidRPr="00C53B04">
              <w:rPr>
                <w:rFonts w:asciiTheme="minorEastAsia" w:hAnsiTheme="minorEastAsia" w:hint="eastAsia"/>
                <w:bCs/>
                <w:sz w:val="28"/>
                <w:szCs w:val="28"/>
              </w:rPr>
              <w:t>），其中</w:t>
            </w:r>
            <w:r w:rsidRPr="00C53B04">
              <w:rPr>
                <w:rFonts w:asciiTheme="minorEastAsia" w:hAnsiTheme="minorEastAsia"/>
                <w:bCs/>
                <w:sz w:val="28"/>
                <w:szCs w:val="28"/>
              </w:rPr>
              <w:t>p</w:t>
            </w:r>
            <w:r w:rsidRPr="00C53B04">
              <w:rPr>
                <w:rFonts w:asciiTheme="minorEastAsia" w:hAnsiTheme="minorEastAsia" w:hint="eastAsia"/>
                <w:bCs/>
                <w:sz w:val="28"/>
                <w:szCs w:val="28"/>
              </w:rPr>
              <w:t>是发射机的最大输出功率额定值（单位为瓦特</w:t>
            </w:r>
            <w:r w:rsidRPr="00C53B04">
              <w:rPr>
                <w:rFonts w:asciiTheme="minorEastAsia" w:hAnsiTheme="minorEastAsia"/>
                <w:bCs/>
                <w:sz w:val="28"/>
                <w:szCs w:val="28"/>
              </w:rPr>
              <w:t>W</w:t>
            </w:r>
            <w:r w:rsidRPr="00C53B04">
              <w:rPr>
                <w:rFonts w:asciiTheme="minorEastAsia" w:hAnsiTheme="minorEastAsia" w:hint="eastAsia"/>
                <w:bCs/>
                <w:sz w:val="28"/>
                <w:szCs w:val="28"/>
              </w:rPr>
              <w:t>），参考发射机制造商提供的参数。</w:t>
            </w:r>
          </w:p>
          <w:p w14:paraId="1D67E119"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注释</w:t>
            </w:r>
            <w:r w:rsidRPr="00C53B04">
              <w:rPr>
                <w:rFonts w:asciiTheme="minorEastAsia" w:hAnsiTheme="minorEastAsia"/>
                <w:bCs/>
                <w:sz w:val="28"/>
                <w:szCs w:val="28"/>
              </w:rPr>
              <w:t>1</w:t>
            </w:r>
            <w:r w:rsidRPr="00C53B04">
              <w:rPr>
                <w:rFonts w:asciiTheme="minorEastAsia" w:hAnsiTheme="minorEastAsia" w:hint="eastAsia"/>
                <w:bCs/>
                <w:sz w:val="28"/>
                <w:szCs w:val="28"/>
              </w:rPr>
              <w:t>：在</w:t>
            </w:r>
            <w:r w:rsidRPr="00C53B04">
              <w:rPr>
                <w:rFonts w:asciiTheme="minorEastAsia" w:hAnsiTheme="minorEastAsia"/>
                <w:bCs/>
                <w:sz w:val="28"/>
                <w:szCs w:val="28"/>
              </w:rPr>
              <w:t>80MHz</w:t>
            </w:r>
            <w:r w:rsidRPr="00C53B04">
              <w:rPr>
                <w:rFonts w:asciiTheme="minorEastAsia" w:hAnsiTheme="minorEastAsia" w:hint="eastAsia"/>
                <w:bCs/>
                <w:sz w:val="28"/>
                <w:szCs w:val="28"/>
              </w:rPr>
              <w:t>到</w:t>
            </w:r>
            <w:r w:rsidRPr="00C53B04">
              <w:rPr>
                <w:rFonts w:asciiTheme="minorEastAsia" w:hAnsiTheme="minorEastAsia"/>
                <w:bCs/>
                <w:sz w:val="28"/>
                <w:szCs w:val="28"/>
              </w:rPr>
              <w:t>800 MHz</w:t>
            </w:r>
            <w:r w:rsidRPr="00C53B04">
              <w:rPr>
                <w:rFonts w:asciiTheme="minorEastAsia" w:hAnsiTheme="minorEastAsia" w:hint="eastAsia"/>
                <w:bCs/>
                <w:sz w:val="28"/>
                <w:szCs w:val="28"/>
              </w:rPr>
              <w:t>，间隔距离使用更高的频率范围。</w:t>
            </w:r>
          </w:p>
          <w:p w14:paraId="35333926" w14:textId="77777777" w:rsidR="005B336D" w:rsidRPr="00C53B04" w:rsidRDefault="005B336D" w:rsidP="00E06A7A">
            <w:pPr>
              <w:snapToGrid w:val="0"/>
              <w:ind w:firstLineChars="200" w:firstLine="560"/>
              <w:jc w:val="left"/>
              <w:rPr>
                <w:rFonts w:asciiTheme="minorEastAsia" w:hAnsiTheme="minorEastAsia"/>
                <w:bCs/>
                <w:sz w:val="28"/>
                <w:szCs w:val="28"/>
              </w:rPr>
            </w:pPr>
            <w:r w:rsidRPr="00C53B04">
              <w:rPr>
                <w:rFonts w:asciiTheme="minorEastAsia" w:hAnsiTheme="minorEastAsia" w:hint="eastAsia"/>
                <w:bCs/>
                <w:sz w:val="28"/>
                <w:szCs w:val="28"/>
              </w:rPr>
              <w:t>注释</w:t>
            </w:r>
            <w:r w:rsidRPr="00C53B04">
              <w:rPr>
                <w:rFonts w:asciiTheme="minorEastAsia" w:hAnsiTheme="minorEastAsia"/>
                <w:bCs/>
                <w:sz w:val="28"/>
                <w:szCs w:val="28"/>
              </w:rPr>
              <w:t>2</w:t>
            </w:r>
            <w:r w:rsidRPr="00C53B04">
              <w:rPr>
                <w:rFonts w:asciiTheme="minorEastAsia" w:hAnsiTheme="minorEastAsia" w:hint="eastAsia"/>
                <w:bCs/>
                <w:sz w:val="28"/>
                <w:szCs w:val="28"/>
              </w:rPr>
              <w:t>：这些准则不一定适用于所有情况，电磁传播受到结构、物体和人的吸收和反射的影响。</w:t>
            </w:r>
          </w:p>
        </w:tc>
      </w:tr>
    </w:tbl>
    <w:p w14:paraId="4F076928" w14:textId="47CCCBE4" w:rsidR="005B336D" w:rsidRPr="00C53B04" w:rsidRDefault="005B336D" w:rsidP="00E06A7A">
      <w:pPr>
        <w:ind w:firstLineChars="200" w:firstLine="560"/>
        <w:rPr>
          <w:rFonts w:asciiTheme="minorEastAsia" w:hAnsiTheme="minorEastAsia" w:cs="宋体"/>
          <w:sz w:val="28"/>
          <w:szCs w:val="28"/>
        </w:rPr>
      </w:pPr>
    </w:p>
    <w:sectPr w:rsidR="005B336D" w:rsidRPr="00C53B04" w:rsidSect="00F65981">
      <w:footerReference w:type="default" r:id="rId3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06B69" w14:textId="77777777" w:rsidR="00131C16" w:rsidRDefault="00131C16" w:rsidP="00AF65B5">
      <w:r>
        <w:separator/>
      </w:r>
    </w:p>
  </w:endnote>
  <w:endnote w:type="continuationSeparator" w:id="0">
    <w:p w14:paraId="69021240" w14:textId="77777777" w:rsidR="00131C16" w:rsidRDefault="00131C16" w:rsidP="00AF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935668"/>
      <w:docPartObj>
        <w:docPartGallery w:val="Page Numbers (Bottom of Page)"/>
        <w:docPartUnique/>
      </w:docPartObj>
    </w:sdtPr>
    <w:sdtEndPr/>
    <w:sdtContent>
      <w:p w14:paraId="5A48A1B1" w14:textId="77777777" w:rsidR="006A34FA" w:rsidRDefault="006A34FA">
        <w:pPr>
          <w:pStyle w:val="a7"/>
          <w:jc w:val="center"/>
        </w:pPr>
        <w:r>
          <w:fldChar w:fldCharType="begin"/>
        </w:r>
        <w:r>
          <w:instrText>PAGE   \* MERGEFORMAT</w:instrText>
        </w:r>
        <w:r>
          <w:fldChar w:fldCharType="separate"/>
        </w:r>
        <w:r w:rsidR="005B482A" w:rsidRPr="005B482A">
          <w:rPr>
            <w:noProof/>
            <w:lang w:val="zh-CN"/>
          </w:rPr>
          <w:t>-</w:t>
        </w:r>
        <w:r w:rsidR="005B482A">
          <w:rPr>
            <w:noProof/>
          </w:rPr>
          <w:t xml:space="preserve"> 18 -</w:t>
        </w:r>
        <w:r>
          <w:fldChar w:fldCharType="end"/>
        </w:r>
      </w:p>
    </w:sdtContent>
  </w:sdt>
  <w:p w14:paraId="2F6FE409" w14:textId="77777777" w:rsidR="006A34FA" w:rsidRDefault="006A34F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76C3D" w14:textId="77777777" w:rsidR="00131C16" w:rsidRDefault="00131C16" w:rsidP="00AF65B5">
      <w:r>
        <w:separator/>
      </w:r>
    </w:p>
  </w:footnote>
  <w:footnote w:type="continuationSeparator" w:id="0">
    <w:p w14:paraId="0D8470AA" w14:textId="77777777" w:rsidR="00131C16" w:rsidRDefault="00131C16" w:rsidP="00AF65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65pt;height:20.65pt" o:bullet="t">
        <v:imagedata r:id="rId1" o:title=""/>
      </v:shape>
    </w:pict>
  </w:numPicBullet>
  <w:numPicBullet w:numPicBulletId="1">
    <w:pict>
      <v:shape id="_x0000_i1029" type="#_x0000_t75" style="width:20.65pt;height:20.65pt;visibility:visible;mso-wrap-style:square" o:bullet="t">
        <v:imagedata r:id="rId2" o:title=""/>
      </v:shape>
    </w:pict>
  </w:numPicBullet>
  <w:abstractNum w:abstractNumId="0" w15:restartNumberingAfterBreak="0">
    <w:nsid w:val="D7E87C0F"/>
    <w:multiLevelType w:val="singleLevel"/>
    <w:tmpl w:val="D7E87C0F"/>
    <w:lvl w:ilvl="0">
      <w:start w:val="1"/>
      <w:numFmt w:val="decimal"/>
      <w:lvlText w:val="%1)"/>
      <w:lvlJc w:val="left"/>
      <w:pPr>
        <w:ind w:left="425" w:hanging="425"/>
      </w:pPr>
    </w:lvl>
  </w:abstractNum>
  <w:abstractNum w:abstractNumId="1" w15:restartNumberingAfterBreak="0">
    <w:nsid w:val="1104778C"/>
    <w:multiLevelType w:val="hybridMultilevel"/>
    <w:tmpl w:val="F27E889E"/>
    <w:lvl w:ilvl="0" w:tplc="B1745E54">
      <w:start w:val="1"/>
      <w:numFmt w:val="bullet"/>
      <w:lvlText w:val=""/>
      <w:lvlPicBulletId w:val="1"/>
      <w:lvlJc w:val="left"/>
      <w:pPr>
        <w:tabs>
          <w:tab w:val="num" w:pos="420"/>
        </w:tabs>
        <w:ind w:left="420" w:firstLine="0"/>
      </w:pPr>
      <w:rPr>
        <w:rFonts w:ascii="Symbol" w:hAnsi="Symbol" w:hint="default"/>
      </w:rPr>
    </w:lvl>
    <w:lvl w:ilvl="1" w:tplc="247C2550" w:tentative="1">
      <w:start w:val="1"/>
      <w:numFmt w:val="bullet"/>
      <w:lvlText w:val=""/>
      <w:lvlJc w:val="left"/>
      <w:pPr>
        <w:tabs>
          <w:tab w:val="num" w:pos="840"/>
        </w:tabs>
        <w:ind w:left="840" w:firstLine="0"/>
      </w:pPr>
      <w:rPr>
        <w:rFonts w:ascii="Symbol" w:hAnsi="Symbol" w:hint="default"/>
      </w:rPr>
    </w:lvl>
    <w:lvl w:ilvl="2" w:tplc="DE2E3554" w:tentative="1">
      <w:start w:val="1"/>
      <w:numFmt w:val="bullet"/>
      <w:lvlText w:val=""/>
      <w:lvlJc w:val="left"/>
      <w:pPr>
        <w:tabs>
          <w:tab w:val="num" w:pos="1260"/>
        </w:tabs>
        <w:ind w:left="1260" w:firstLine="0"/>
      </w:pPr>
      <w:rPr>
        <w:rFonts w:ascii="Symbol" w:hAnsi="Symbol" w:hint="default"/>
      </w:rPr>
    </w:lvl>
    <w:lvl w:ilvl="3" w:tplc="20D62622" w:tentative="1">
      <w:start w:val="1"/>
      <w:numFmt w:val="bullet"/>
      <w:lvlText w:val=""/>
      <w:lvlJc w:val="left"/>
      <w:pPr>
        <w:tabs>
          <w:tab w:val="num" w:pos="1680"/>
        </w:tabs>
        <w:ind w:left="1680" w:firstLine="0"/>
      </w:pPr>
      <w:rPr>
        <w:rFonts w:ascii="Symbol" w:hAnsi="Symbol" w:hint="default"/>
      </w:rPr>
    </w:lvl>
    <w:lvl w:ilvl="4" w:tplc="30A45A22" w:tentative="1">
      <w:start w:val="1"/>
      <w:numFmt w:val="bullet"/>
      <w:lvlText w:val=""/>
      <w:lvlJc w:val="left"/>
      <w:pPr>
        <w:tabs>
          <w:tab w:val="num" w:pos="2100"/>
        </w:tabs>
        <w:ind w:left="2100" w:firstLine="0"/>
      </w:pPr>
      <w:rPr>
        <w:rFonts w:ascii="Symbol" w:hAnsi="Symbol" w:hint="default"/>
      </w:rPr>
    </w:lvl>
    <w:lvl w:ilvl="5" w:tplc="3326C070" w:tentative="1">
      <w:start w:val="1"/>
      <w:numFmt w:val="bullet"/>
      <w:lvlText w:val=""/>
      <w:lvlJc w:val="left"/>
      <w:pPr>
        <w:tabs>
          <w:tab w:val="num" w:pos="2520"/>
        </w:tabs>
        <w:ind w:left="2520" w:firstLine="0"/>
      </w:pPr>
      <w:rPr>
        <w:rFonts w:ascii="Symbol" w:hAnsi="Symbol" w:hint="default"/>
      </w:rPr>
    </w:lvl>
    <w:lvl w:ilvl="6" w:tplc="2224431A" w:tentative="1">
      <w:start w:val="1"/>
      <w:numFmt w:val="bullet"/>
      <w:lvlText w:val=""/>
      <w:lvlJc w:val="left"/>
      <w:pPr>
        <w:tabs>
          <w:tab w:val="num" w:pos="2940"/>
        </w:tabs>
        <w:ind w:left="2940" w:firstLine="0"/>
      </w:pPr>
      <w:rPr>
        <w:rFonts w:ascii="Symbol" w:hAnsi="Symbol" w:hint="default"/>
      </w:rPr>
    </w:lvl>
    <w:lvl w:ilvl="7" w:tplc="A2AE892A" w:tentative="1">
      <w:start w:val="1"/>
      <w:numFmt w:val="bullet"/>
      <w:lvlText w:val=""/>
      <w:lvlJc w:val="left"/>
      <w:pPr>
        <w:tabs>
          <w:tab w:val="num" w:pos="3360"/>
        </w:tabs>
        <w:ind w:left="3360" w:firstLine="0"/>
      </w:pPr>
      <w:rPr>
        <w:rFonts w:ascii="Symbol" w:hAnsi="Symbol" w:hint="default"/>
      </w:rPr>
    </w:lvl>
    <w:lvl w:ilvl="8" w:tplc="B6B49346"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117743AC"/>
    <w:multiLevelType w:val="hybridMultilevel"/>
    <w:tmpl w:val="BD38C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E233A2"/>
    <w:multiLevelType w:val="multilevel"/>
    <w:tmpl w:val="27E233A2"/>
    <w:lvl w:ilvl="0">
      <w:start w:val="1"/>
      <w:numFmt w:val="decimalEnclosedCircle"/>
      <w:lvlText w:val="%1"/>
      <w:lvlJc w:val="left"/>
      <w:pPr>
        <w:ind w:left="360" w:hanging="360"/>
      </w:pPr>
      <w:rPr>
        <w:rFonts w:ascii="等线" w:eastAsia="等线" w:hAnsi="等线" w:cs="Times New Roman" w:hint="default"/>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7FC1F42"/>
    <w:multiLevelType w:val="hybridMultilevel"/>
    <w:tmpl w:val="E692F7EE"/>
    <w:lvl w:ilvl="0" w:tplc="032041E0">
      <w:start w:val="1"/>
      <w:numFmt w:val="bullet"/>
      <w:lvlText w:val=""/>
      <w:lvlPicBulletId w:val="0"/>
      <w:lvlJc w:val="left"/>
      <w:pPr>
        <w:tabs>
          <w:tab w:val="num" w:pos="420"/>
        </w:tabs>
        <w:ind w:left="420" w:firstLine="0"/>
      </w:pPr>
      <w:rPr>
        <w:rFonts w:ascii="Symbol" w:hAnsi="Symbol" w:hint="default"/>
        <w:sz w:val="28"/>
      </w:rPr>
    </w:lvl>
    <w:lvl w:ilvl="1" w:tplc="EFC055F6" w:tentative="1">
      <w:start w:val="1"/>
      <w:numFmt w:val="bullet"/>
      <w:lvlText w:val=""/>
      <w:lvlJc w:val="left"/>
      <w:pPr>
        <w:tabs>
          <w:tab w:val="num" w:pos="840"/>
        </w:tabs>
        <w:ind w:left="840" w:firstLine="0"/>
      </w:pPr>
      <w:rPr>
        <w:rFonts w:ascii="Symbol" w:hAnsi="Symbol" w:hint="default"/>
      </w:rPr>
    </w:lvl>
    <w:lvl w:ilvl="2" w:tplc="2242B4EC" w:tentative="1">
      <w:start w:val="1"/>
      <w:numFmt w:val="bullet"/>
      <w:lvlText w:val=""/>
      <w:lvlJc w:val="left"/>
      <w:pPr>
        <w:tabs>
          <w:tab w:val="num" w:pos="1260"/>
        </w:tabs>
        <w:ind w:left="1260" w:firstLine="0"/>
      </w:pPr>
      <w:rPr>
        <w:rFonts w:ascii="Symbol" w:hAnsi="Symbol" w:hint="default"/>
      </w:rPr>
    </w:lvl>
    <w:lvl w:ilvl="3" w:tplc="723CFBBC" w:tentative="1">
      <w:start w:val="1"/>
      <w:numFmt w:val="bullet"/>
      <w:lvlText w:val=""/>
      <w:lvlJc w:val="left"/>
      <w:pPr>
        <w:tabs>
          <w:tab w:val="num" w:pos="1680"/>
        </w:tabs>
        <w:ind w:left="1680" w:firstLine="0"/>
      </w:pPr>
      <w:rPr>
        <w:rFonts w:ascii="Symbol" w:hAnsi="Symbol" w:hint="default"/>
      </w:rPr>
    </w:lvl>
    <w:lvl w:ilvl="4" w:tplc="0ADC0F60" w:tentative="1">
      <w:start w:val="1"/>
      <w:numFmt w:val="bullet"/>
      <w:lvlText w:val=""/>
      <w:lvlJc w:val="left"/>
      <w:pPr>
        <w:tabs>
          <w:tab w:val="num" w:pos="2100"/>
        </w:tabs>
        <w:ind w:left="2100" w:firstLine="0"/>
      </w:pPr>
      <w:rPr>
        <w:rFonts w:ascii="Symbol" w:hAnsi="Symbol" w:hint="default"/>
      </w:rPr>
    </w:lvl>
    <w:lvl w:ilvl="5" w:tplc="16A069DA" w:tentative="1">
      <w:start w:val="1"/>
      <w:numFmt w:val="bullet"/>
      <w:lvlText w:val=""/>
      <w:lvlJc w:val="left"/>
      <w:pPr>
        <w:tabs>
          <w:tab w:val="num" w:pos="2520"/>
        </w:tabs>
        <w:ind w:left="2520" w:firstLine="0"/>
      </w:pPr>
      <w:rPr>
        <w:rFonts w:ascii="Symbol" w:hAnsi="Symbol" w:hint="default"/>
      </w:rPr>
    </w:lvl>
    <w:lvl w:ilvl="6" w:tplc="48A66A70" w:tentative="1">
      <w:start w:val="1"/>
      <w:numFmt w:val="bullet"/>
      <w:lvlText w:val=""/>
      <w:lvlJc w:val="left"/>
      <w:pPr>
        <w:tabs>
          <w:tab w:val="num" w:pos="2940"/>
        </w:tabs>
        <w:ind w:left="2940" w:firstLine="0"/>
      </w:pPr>
      <w:rPr>
        <w:rFonts w:ascii="Symbol" w:hAnsi="Symbol" w:hint="default"/>
      </w:rPr>
    </w:lvl>
    <w:lvl w:ilvl="7" w:tplc="B048304E" w:tentative="1">
      <w:start w:val="1"/>
      <w:numFmt w:val="bullet"/>
      <w:lvlText w:val=""/>
      <w:lvlJc w:val="left"/>
      <w:pPr>
        <w:tabs>
          <w:tab w:val="num" w:pos="3360"/>
        </w:tabs>
        <w:ind w:left="3360" w:firstLine="0"/>
      </w:pPr>
      <w:rPr>
        <w:rFonts w:ascii="Symbol" w:hAnsi="Symbol" w:hint="default"/>
      </w:rPr>
    </w:lvl>
    <w:lvl w:ilvl="8" w:tplc="7A9C292E"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2AF52C39"/>
    <w:multiLevelType w:val="multilevel"/>
    <w:tmpl w:val="2AF52C39"/>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6" w15:restartNumberingAfterBreak="0">
    <w:nsid w:val="35A25153"/>
    <w:multiLevelType w:val="hybridMultilevel"/>
    <w:tmpl w:val="3DBE2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70554A"/>
    <w:multiLevelType w:val="hybridMultilevel"/>
    <w:tmpl w:val="6144E6F0"/>
    <w:lvl w:ilvl="0" w:tplc="9F8C64D2">
      <w:start w:val="2"/>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CCD2C45"/>
    <w:multiLevelType w:val="hybridMultilevel"/>
    <w:tmpl w:val="08E47D22"/>
    <w:lvl w:ilvl="0" w:tplc="D8FE166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5E74B5E"/>
    <w:multiLevelType w:val="hybridMultilevel"/>
    <w:tmpl w:val="9D7C2170"/>
    <w:lvl w:ilvl="0" w:tplc="5CC0B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4E2108"/>
    <w:multiLevelType w:val="singleLevel"/>
    <w:tmpl w:val="5E4E2108"/>
    <w:lvl w:ilvl="0">
      <w:start w:val="8"/>
      <w:numFmt w:val="decimal"/>
      <w:suff w:val="nothing"/>
      <w:lvlText w:val="%1."/>
      <w:lvlJc w:val="left"/>
    </w:lvl>
  </w:abstractNum>
  <w:abstractNum w:abstractNumId="11" w15:restartNumberingAfterBreak="0">
    <w:nsid w:val="71E82526"/>
    <w:multiLevelType w:val="hybridMultilevel"/>
    <w:tmpl w:val="11E62056"/>
    <w:lvl w:ilvl="0" w:tplc="7B9EC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A37AD6"/>
    <w:multiLevelType w:val="hybridMultilevel"/>
    <w:tmpl w:val="D4FC571A"/>
    <w:lvl w:ilvl="0" w:tplc="8D02E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D13955"/>
    <w:multiLevelType w:val="hybridMultilevel"/>
    <w:tmpl w:val="CDA84DFC"/>
    <w:lvl w:ilvl="0" w:tplc="B55E8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0"/>
  </w:num>
  <w:num w:numId="4">
    <w:abstractNumId w:val="2"/>
  </w:num>
  <w:num w:numId="5">
    <w:abstractNumId w:val="6"/>
  </w:num>
  <w:num w:numId="6">
    <w:abstractNumId w:val="4"/>
  </w:num>
  <w:num w:numId="7">
    <w:abstractNumId w:val="0"/>
    <w:lvlOverride w:ilvl="0">
      <w:startOverride w:val="1"/>
    </w:lvlOverride>
  </w:num>
  <w:num w:numId="8">
    <w:abstractNumId w:val="8"/>
  </w:num>
  <w:num w:numId="9">
    <w:abstractNumId w:val="1"/>
  </w:num>
  <w:num w:numId="10">
    <w:abstractNumId w:val="12"/>
  </w:num>
  <w:num w:numId="11">
    <w:abstractNumId w:val="13"/>
  </w:num>
  <w:num w:numId="12">
    <w:abstractNumId w:val="9"/>
  </w:num>
  <w:num w:numId="13">
    <w:abstractNumId w:val="11"/>
  </w:num>
  <w:num w:numId="1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HS-YEQING">
    <w15:presenceInfo w15:providerId="None" w15:userId="JHS-YEQ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EC735A"/>
    <w:rsid w:val="00010AA6"/>
    <w:rsid w:val="00011EEB"/>
    <w:rsid w:val="0001766F"/>
    <w:rsid w:val="00023951"/>
    <w:rsid w:val="00025316"/>
    <w:rsid w:val="000257A5"/>
    <w:rsid w:val="00027CB7"/>
    <w:rsid w:val="00032395"/>
    <w:rsid w:val="000334C9"/>
    <w:rsid w:val="00041F4C"/>
    <w:rsid w:val="00046411"/>
    <w:rsid w:val="00047D8A"/>
    <w:rsid w:val="0005246B"/>
    <w:rsid w:val="00055F4C"/>
    <w:rsid w:val="00060B34"/>
    <w:rsid w:val="00060F56"/>
    <w:rsid w:val="00061A57"/>
    <w:rsid w:val="000650F4"/>
    <w:rsid w:val="000673E6"/>
    <w:rsid w:val="000732B5"/>
    <w:rsid w:val="000734AD"/>
    <w:rsid w:val="00074B0E"/>
    <w:rsid w:val="00084979"/>
    <w:rsid w:val="000870F8"/>
    <w:rsid w:val="00087B46"/>
    <w:rsid w:val="00087E4E"/>
    <w:rsid w:val="00094757"/>
    <w:rsid w:val="00096C78"/>
    <w:rsid w:val="000977CB"/>
    <w:rsid w:val="00097F1E"/>
    <w:rsid w:val="000A0AC2"/>
    <w:rsid w:val="000A19C7"/>
    <w:rsid w:val="000A4465"/>
    <w:rsid w:val="000A5D02"/>
    <w:rsid w:val="000A65FD"/>
    <w:rsid w:val="000B267D"/>
    <w:rsid w:val="000B2CF6"/>
    <w:rsid w:val="000B3A8C"/>
    <w:rsid w:val="000B5B10"/>
    <w:rsid w:val="000C1A92"/>
    <w:rsid w:val="000C266C"/>
    <w:rsid w:val="000C6941"/>
    <w:rsid w:val="000D0323"/>
    <w:rsid w:val="000D2FA0"/>
    <w:rsid w:val="000D7087"/>
    <w:rsid w:val="000E1DCF"/>
    <w:rsid w:val="000E4D35"/>
    <w:rsid w:val="000E5810"/>
    <w:rsid w:val="000E7038"/>
    <w:rsid w:val="000E74E5"/>
    <w:rsid w:val="000F06BF"/>
    <w:rsid w:val="000F7F6D"/>
    <w:rsid w:val="001003CE"/>
    <w:rsid w:val="00102AF2"/>
    <w:rsid w:val="00103A14"/>
    <w:rsid w:val="00105805"/>
    <w:rsid w:val="00107202"/>
    <w:rsid w:val="00112295"/>
    <w:rsid w:val="00115F05"/>
    <w:rsid w:val="001227F6"/>
    <w:rsid w:val="00123831"/>
    <w:rsid w:val="0012686F"/>
    <w:rsid w:val="00127A60"/>
    <w:rsid w:val="00130CCE"/>
    <w:rsid w:val="00131C16"/>
    <w:rsid w:val="001327F5"/>
    <w:rsid w:val="00133890"/>
    <w:rsid w:val="001353C0"/>
    <w:rsid w:val="00136E86"/>
    <w:rsid w:val="001409A8"/>
    <w:rsid w:val="00147950"/>
    <w:rsid w:val="00150666"/>
    <w:rsid w:val="00150AA7"/>
    <w:rsid w:val="001567B7"/>
    <w:rsid w:val="00171D77"/>
    <w:rsid w:val="001749E9"/>
    <w:rsid w:val="00180EA3"/>
    <w:rsid w:val="001847A6"/>
    <w:rsid w:val="00187FD9"/>
    <w:rsid w:val="0019622B"/>
    <w:rsid w:val="001A6F91"/>
    <w:rsid w:val="001B141E"/>
    <w:rsid w:val="001B1B4E"/>
    <w:rsid w:val="001B521F"/>
    <w:rsid w:val="001B5279"/>
    <w:rsid w:val="001C6F52"/>
    <w:rsid w:val="001D2ACA"/>
    <w:rsid w:val="001D69B9"/>
    <w:rsid w:val="001E7632"/>
    <w:rsid w:val="00201A58"/>
    <w:rsid w:val="002021E3"/>
    <w:rsid w:val="00204C72"/>
    <w:rsid w:val="00213DF8"/>
    <w:rsid w:val="00215100"/>
    <w:rsid w:val="00221F0B"/>
    <w:rsid w:val="0022481E"/>
    <w:rsid w:val="00226874"/>
    <w:rsid w:val="0023158B"/>
    <w:rsid w:val="00246D01"/>
    <w:rsid w:val="00254643"/>
    <w:rsid w:val="0025529C"/>
    <w:rsid w:val="0026623A"/>
    <w:rsid w:val="0027110A"/>
    <w:rsid w:val="002749F3"/>
    <w:rsid w:val="00275C40"/>
    <w:rsid w:val="0027705F"/>
    <w:rsid w:val="0027721A"/>
    <w:rsid w:val="002842A3"/>
    <w:rsid w:val="00286027"/>
    <w:rsid w:val="00286375"/>
    <w:rsid w:val="00294159"/>
    <w:rsid w:val="00294BE7"/>
    <w:rsid w:val="002B506A"/>
    <w:rsid w:val="002B7222"/>
    <w:rsid w:val="002C0B79"/>
    <w:rsid w:val="002C4AF3"/>
    <w:rsid w:val="002C612B"/>
    <w:rsid w:val="002D071A"/>
    <w:rsid w:val="002D4705"/>
    <w:rsid w:val="002D4F5A"/>
    <w:rsid w:val="002E6540"/>
    <w:rsid w:val="002F12D2"/>
    <w:rsid w:val="002F3E22"/>
    <w:rsid w:val="002F5BD5"/>
    <w:rsid w:val="00301A5D"/>
    <w:rsid w:val="003025C5"/>
    <w:rsid w:val="00303AAE"/>
    <w:rsid w:val="003061F1"/>
    <w:rsid w:val="00316BCA"/>
    <w:rsid w:val="00320E42"/>
    <w:rsid w:val="00322B02"/>
    <w:rsid w:val="00330BA0"/>
    <w:rsid w:val="00334490"/>
    <w:rsid w:val="00337736"/>
    <w:rsid w:val="003465EB"/>
    <w:rsid w:val="00347DA8"/>
    <w:rsid w:val="00351895"/>
    <w:rsid w:val="00352FCF"/>
    <w:rsid w:val="00361CDF"/>
    <w:rsid w:val="00366B32"/>
    <w:rsid w:val="00366F21"/>
    <w:rsid w:val="003672D3"/>
    <w:rsid w:val="0036765A"/>
    <w:rsid w:val="00373F04"/>
    <w:rsid w:val="00374176"/>
    <w:rsid w:val="0037511B"/>
    <w:rsid w:val="00380EE1"/>
    <w:rsid w:val="00381EAA"/>
    <w:rsid w:val="003844C5"/>
    <w:rsid w:val="00396D85"/>
    <w:rsid w:val="003A4B66"/>
    <w:rsid w:val="003A667A"/>
    <w:rsid w:val="003B1B54"/>
    <w:rsid w:val="003B539E"/>
    <w:rsid w:val="003B76AB"/>
    <w:rsid w:val="003C4D0E"/>
    <w:rsid w:val="003C67EE"/>
    <w:rsid w:val="003D106B"/>
    <w:rsid w:val="003D38A4"/>
    <w:rsid w:val="003D51EC"/>
    <w:rsid w:val="003D6098"/>
    <w:rsid w:val="003D7DC2"/>
    <w:rsid w:val="003E46CF"/>
    <w:rsid w:val="003E727D"/>
    <w:rsid w:val="003F0307"/>
    <w:rsid w:val="003F2BDB"/>
    <w:rsid w:val="003F3234"/>
    <w:rsid w:val="003F4439"/>
    <w:rsid w:val="003F62EF"/>
    <w:rsid w:val="003F6867"/>
    <w:rsid w:val="003F7F82"/>
    <w:rsid w:val="004046E9"/>
    <w:rsid w:val="00405648"/>
    <w:rsid w:val="00405EAB"/>
    <w:rsid w:val="00415AE1"/>
    <w:rsid w:val="00420385"/>
    <w:rsid w:val="00425335"/>
    <w:rsid w:val="00425505"/>
    <w:rsid w:val="00430213"/>
    <w:rsid w:val="00433FF8"/>
    <w:rsid w:val="0043534C"/>
    <w:rsid w:val="0043670B"/>
    <w:rsid w:val="00442B24"/>
    <w:rsid w:val="0045174F"/>
    <w:rsid w:val="00453651"/>
    <w:rsid w:val="00461061"/>
    <w:rsid w:val="00462FFF"/>
    <w:rsid w:val="004651DD"/>
    <w:rsid w:val="0046612C"/>
    <w:rsid w:val="00466BCB"/>
    <w:rsid w:val="00467005"/>
    <w:rsid w:val="00473700"/>
    <w:rsid w:val="00475ED7"/>
    <w:rsid w:val="00476C26"/>
    <w:rsid w:val="00485B6B"/>
    <w:rsid w:val="00487740"/>
    <w:rsid w:val="004904C7"/>
    <w:rsid w:val="00495A0D"/>
    <w:rsid w:val="00496EF9"/>
    <w:rsid w:val="00497E33"/>
    <w:rsid w:val="004A2727"/>
    <w:rsid w:val="004A3ED2"/>
    <w:rsid w:val="004A5381"/>
    <w:rsid w:val="004B0AEF"/>
    <w:rsid w:val="004C1FFF"/>
    <w:rsid w:val="004C3FCF"/>
    <w:rsid w:val="004C52E5"/>
    <w:rsid w:val="004C558D"/>
    <w:rsid w:val="004C63E1"/>
    <w:rsid w:val="004D090F"/>
    <w:rsid w:val="004D3CDD"/>
    <w:rsid w:val="004D62BE"/>
    <w:rsid w:val="004D7C5A"/>
    <w:rsid w:val="004E0856"/>
    <w:rsid w:val="004E12FA"/>
    <w:rsid w:val="004E66B8"/>
    <w:rsid w:val="004F0CE3"/>
    <w:rsid w:val="004F356F"/>
    <w:rsid w:val="004F3FCD"/>
    <w:rsid w:val="004F514D"/>
    <w:rsid w:val="004F57B3"/>
    <w:rsid w:val="005100C7"/>
    <w:rsid w:val="00514950"/>
    <w:rsid w:val="00522420"/>
    <w:rsid w:val="00524CB4"/>
    <w:rsid w:val="00525928"/>
    <w:rsid w:val="005318AC"/>
    <w:rsid w:val="00535176"/>
    <w:rsid w:val="00536A47"/>
    <w:rsid w:val="00540019"/>
    <w:rsid w:val="00541833"/>
    <w:rsid w:val="00543B69"/>
    <w:rsid w:val="00544663"/>
    <w:rsid w:val="00545478"/>
    <w:rsid w:val="0054682A"/>
    <w:rsid w:val="00551F5C"/>
    <w:rsid w:val="00555F63"/>
    <w:rsid w:val="00555FE2"/>
    <w:rsid w:val="00557640"/>
    <w:rsid w:val="00567120"/>
    <w:rsid w:val="00570D94"/>
    <w:rsid w:val="0057102B"/>
    <w:rsid w:val="005731DB"/>
    <w:rsid w:val="00575AB7"/>
    <w:rsid w:val="0057674C"/>
    <w:rsid w:val="0058420A"/>
    <w:rsid w:val="00591208"/>
    <w:rsid w:val="00593E2E"/>
    <w:rsid w:val="00594B61"/>
    <w:rsid w:val="00594C47"/>
    <w:rsid w:val="005A0ED8"/>
    <w:rsid w:val="005A70ED"/>
    <w:rsid w:val="005B0F19"/>
    <w:rsid w:val="005B209F"/>
    <w:rsid w:val="005B311D"/>
    <w:rsid w:val="005B336D"/>
    <w:rsid w:val="005B482A"/>
    <w:rsid w:val="005C3C49"/>
    <w:rsid w:val="005C489C"/>
    <w:rsid w:val="005C6FAD"/>
    <w:rsid w:val="005C7C1C"/>
    <w:rsid w:val="005D5B8D"/>
    <w:rsid w:val="005D60A4"/>
    <w:rsid w:val="005E3FC7"/>
    <w:rsid w:val="005E47BD"/>
    <w:rsid w:val="005E7680"/>
    <w:rsid w:val="005F36F1"/>
    <w:rsid w:val="005F4ABC"/>
    <w:rsid w:val="005F5DB1"/>
    <w:rsid w:val="006116DD"/>
    <w:rsid w:val="00612722"/>
    <w:rsid w:val="00614B9E"/>
    <w:rsid w:val="00623A5C"/>
    <w:rsid w:val="00630A8D"/>
    <w:rsid w:val="00633E5C"/>
    <w:rsid w:val="00634599"/>
    <w:rsid w:val="006357AB"/>
    <w:rsid w:val="006375F6"/>
    <w:rsid w:val="006439A8"/>
    <w:rsid w:val="006447E6"/>
    <w:rsid w:val="00644844"/>
    <w:rsid w:val="00645FE1"/>
    <w:rsid w:val="0065181A"/>
    <w:rsid w:val="00654298"/>
    <w:rsid w:val="00657102"/>
    <w:rsid w:val="00661BE6"/>
    <w:rsid w:val="0066263E"/>
    <w:rsid w:val="00672371"/>
    <w:rsid w:val="0067626B"/>
    <w:rsid w:val="00684A4B"/>
    <w:rsid w:val="006865E3"/>
    <w:rsid w:val="00687A86"/>
    <w:rsid w:val="00691568"/>
    <w:rsid w:val="00697648"/>
    <w:rsid w:val="006A264C"/>
    <w:rsid w:val="006A34FA"/>
    <w:rsid w:val="006B023D"/>
    <w:rsid w:val="006B0C42"/>
    <w:rsid w:val="006B1069"/>
    <w:rsid w:val="006B25CC"/>
    <w:rsid w:val="006B3093"/>
    <w:rsid w:val="006B4ABD"/>
    <w:rsid w:val="006B74E6"/>
    <w:rsid w:val="006C0A82"/>
    <w:rsid w:val="006C1583"/>
    <w:rsid w:val="006C17A1"/>
    <w:rsid w:val="006C1B3B"/>
    <w:rsid w:val="006C414D"/>
    <w:rsid w:val="006C4E45"/>
    <w:rsid w:val="006C6595"/>
    <w:rsid w:val="006D1B6E"/>
    <w:rsid w:val="006D4D46"/>
    <w:rsid w:val="006D632D"/>
    <w:rsid w:val="00701AFA"/>
    <w:rsid w:val="007044F1"/>
    <w:rsid w:val="00705BA0"/>
    <w:rsid w:val="007070A1"/>
    <w:rsid w:val="00721A0C"/>
    <w:rsid w:val="00721EAD"/>
    <w:rsid w:val="007242AC"/>
    <w:rsid w:val="0073005A"/>
    <w:rsid w:val="007341CD"/>
    <w:rsid w:val="00734E77"/>
    <w:rsid w:val="00734EE5"/>
    <w:rsid w:val="0074156C"/>
    <w:rsid w:val="00745BCB"/>
    <w:rsid w:val="00747D58"/>
    <w:rsid w:val="00751698"/>
    <w:rsid w:val="00760076"/>
    <w:rsid w:val="00764CFA"/>
    <w:rsid w:val="007708C4"/>
    <w:rsid w:val="007739E7"/>
    <w:rsid w:val="007812CD"/>
    <w:rsid w:val="00783A87"/>
    <w:rsid w:val="0079035F"/>
    <w:rsid w:val="007930D7"/>
    <w:rsid w:val="00793847"/>
    <w:rsid w:val="007A2C9D"/>
    <w:rsid w:val="007B2D51"/>
    <w:rsid w:val="007B634F"/>
    <w:rsid w:val="007B746F"/>
    <w:rsid w:val="007D38AD"/>
    <w:rsid w:val="007D70E4"/>
    <w:rsid w:val="007E1256"/>
    <w:rsid w:val="007E4AD6"/>
    <w:rsid w:val="007E54D3"/>
    <w:rsid w:val="007E75A3"/>
    <w:rsid w:val="007F0EDF"/>
    <w:rsid w:val="007F1283"/>
    <w:rsid w:val="007F262E"/>
    <w:rsid w:val="007F57AA"/>
    <w:rsid w:val="007F6486"/>
    <w:rsid w:val="007F7A58"/>
    <w:rsid w:val="00801447"/>
    <w:rsid w:val="00803E15"/>
    <w:rsid w:val="0081328E"/>
    <w:rsid w:val="00820F2F"/>
    <w:rsid w:val="00821B01"/>
    <w:rsid w:val="00835367"/>
    <w:rsid w:val="008367A6"/>
    <w:rsid w:val="00841B06"/>
    <w:rsid w:val="008422F6"/>
    <w:rsid w:val="008447A0"/>
    <w:rsid w:val="008506A6"/>
    <w:rsid w:val="00857DB8"/>
    <w:rsid w:val="008628DB"/>
    <w:rsid w:val="00870F82"/>
    <w:rsid w:val="00882ED6"/>
    <w:rsid w:val="00882F41"/>
    <w:rsid w:val="00886716"/>
    <w:rsid w:val="00886B96"/>
    <w:rsid w:val="008901A6"/>
    <w:rsid w:val="008969D3"/>
    <w:rsid w:val="008A5FA1"/>
    <w:rsid w:val="008A655D"/>
    <w:rsid w:val="008A68EC"/>
    <w:rsid w:val="008B172A"/>
    <w:rsid w:val="008C15F9"/>
    <w:rsid w:val="008C1880"/>
    <w:rsid w:val="008D0612"/>
    <w:rsid w:val="008D2AF8"/>
    <w:rsid w:val="008D475B"/>
    <w:rsid w:val="008D5F95"/>
    <w:rsid w:val="008D6E70"/>
    <w:rsid w:val="008E1AF7"/>
    <w:rsid w:val="008E2CA8"/>
    <w:rsid w:val="008E3FC4"/>
    <w:rsid w:val="008E6100"/>
    <w:rsid w:val="008F2BC0"/>
    <w:rsid w:val="008F495F"/>
    <w:rsid w:val="008F740C"/>
    <w:rsid w:val="0090100A"/>
    <w:rsid w:val="00902AC9"/>
    <w:rsid w:val="00904D2D"/>
    <w:rsid w:val="009172F9"/>
    <w:rsid w:val="00922029"/>
    <w:rsid w:val="009274C6"/>
    <w:rsid w:val="00933652"/>
    <w:rsid w:val="00935F90"/>
    <w:rsid w:val="00940948"/>
    <w:rsid w:val="00941761"/>
    <w:rsid w:val="0094226A"/>
    <w:rsid w:val="00945C0A"/>
    <w:rsid w:val="00947D94"/>
    <w:rsid w:val="009577D5"/>
    <w:rsid w:val="009637B2"/>
    <w:rsid w:val="00971507"/>
    <w:rsid w:val="00972327"/>
    <w:rsid w:val="009725D1"/>
    <w:rsid w:val="00972EA7"/>
    <w:rsid w:val="0097734E"/>
    <w:rsid w:val="0098563A"/>
    <w:rsid w:val="00985FBB"/>
    <w:rsid w:val="00986F53"/>
    <w:rsid w:val="00990159"/>
    <w:rsid w:val="00990527"/>
    <w:rsid w:val="009A027D"/>
    <w:rsid w:val="009A0DA1"/>
    <w:rsid w:val="009A1E2F"/>
    <w:rsid w:val="009A4C13"/>
    <w:rsid w:val="009B303E"/>
    <w:rsid w:val="009B338A"/>
    <w:rsid w:val="009B42E3"/>
    <w:rsid w:val="009B6AB8"/>
    <w:rsid w:val="009B7209"/>
    <w:rsid w:val="009B78B7"/>
    <w:rsid w:val="009B7EDB"/>
    <w:rsid w:val="009D39FC"/>
    <w:rsid w:val="009D736E"/>
    <w:rsid w:val="009E1996"/>
    <w:rsid w:val="009F2B8A"/>
    <w:rsid w:val="009F36F1"/>
    <w:rsid w:val="009F406F"/>
    <w:rsid w:val="009F6B04"/>
    <w:rsid w:val="00A0015E"/>
    <w:rsid w:val="00A01F94"/>
    <w:rsid w:val="00A032DE"/>
    <w:rsid w:val="00A04B5B"/>
    <w:rsid w:val="00A07A96"/>
    <w:rsid w:val="00A22D5D"/>
    <w:rsid w:val="00A2390B"/>
    <w:rsid w:val="00A320D1"/>
    <w:rsid w:val="00A3551A"/>
    <w:rsid w:val="00A35C48"/>
    <w:rsid w:val="00A408DC"/>
    <w:rsid w:val="00A43929"/>
    <w:rsid w:val="00A45E29"/>
    <w:rsid w:val="00A47776"/>
    <w:rsid w:val="00A52F29"/>
    <w:rsid w:val="00A563DE"/>
    <w:rsid w:val="00A614CE"/>
    <w:rsid w:val="00A65AF6"/>
    <w:rsid w:val="00A74E8D"/>
    <w:rsid w:val="00A771DE"/>
    <w:rsid w:val="00A80030"/>
    <w:rsid w:val="00A86007"/>
    <w:rsid w:val="00A95D91"/>
    <w:rsid w:val="00A965D0"/>
    <w:rsid w:val="00A97F1F"/>
    <w:rsid w:val="00AA0B24"/>
    <w:rsid w:val="00AA1CA2"/>
    <w:rsid w:val="00AA5541"/>
    <w:rsid w:val="00AA6CA2"/>
    <w:rsid w:val="00AB0993"/>
    <w:rsid w:val="00AB3A52"/>
    <w:rsid w:val="00AC511F"/>
    <w:rsid w:val="00AD03D3"/>
    <w:rsid w:val="00AD407A"/>
    <w:rsid w:val="00AE19FF"/>
    <w:rsid w:val="00AE1BCB"/>
    <w:rsid w:val="00AE2209"/>
    <w:rsid w:val="00AE2EE1"/>
    <w:rsid w:val="00AE47C9"/>
    <w:rsid w:val="00AF299A"/>
    <w:rsid w:val="00AF65B5"/>
    <w:rsid w:val="00B01CC9"/>
    <w:rsid w:val="00B063BF"/>
    <w:rsid w:val="00B072A7"/>
    <w:rsid w:val="00B10073"/>
    <w:rsid w:val="00B13811"/>
    <w:rsid w:val="00B1694B"/>
    <w:rsid w:val="00B23A7D"/>
    <w:rsid w:val="00B3014A"/>
    <w:rsid w:val="00B37316"/>
    <w:rsid w:val="00B449D2"/>
    <w:rsid w:val="00B527C4"/>
    <w:rsid w:val="00B53120"/>
    <w:rsid w:val="00B57BC3"/>
    <w:rsid w:val="00B65323"/>
    <w:rsid w:val="00B66DCC"/>
    <w:rsid w:val="00B733DE"/>
    <w:rsid w:val="00B75B2C"/>
    <w:rsid w:val="00B76304"/>
    <w:rsid w:val="00B86A4D"/>
    <w:rsid w:val="00B930A1"/>
    <w:rsid w:val="00B93A7E"/>
    <w:rsid w:val="00B953EF"/>
    <w:rsid w:val="00B96046"/>
    <w:rsid w:val="00BA008B"/>
    <w:rsid w:val="00BA119D"/>
    <w:rsid w:val="00BA2B92"/>
    <w:rsid w:val="00BA656E"/>
    <w:rsid w:val="00BB02B2"/>
    <w:rsid w:val="00BB7F61"/>
    <w:rsid w:val="00BC4602"/>
    <w:rsid w:val="00BD07FD"/>
    <w:rsid w:val="00BD152A"/>
    <w:rsid w:val="00BD52F2"/>
    <w:rsid w:val="00BE0E0C"/>
    <w:rsid w:val="00BE5163"/>
    <w:rsid w:val="00BF16EA"/>
    <w:rsid w:val="00BF7A1F"/>
    <w:rsid w:val="00C02354"/>
    <w:rsid w:val="00C02C09"/>
    <w:rsid w:val="00C04CED"/>
    <w:rsid w:val="00C04FE9"/>
    <w:rsid w:val="00C05EA1"/>
    <w:rsid w:val="00C07DED"/>
    <w:rsid w:val="00C10198"/>
    <w:rsid w:val="00C10BA6"/>
    <w:rsid w:val="00C17155"/>
    <w:rsid w:val="00C24038"/>
    <w:rsid w:val="00C26640"/>
    <w:rsid w:val="00C312A7"/>
    <w:rsid w:val="00C331E5"/>
    <w:rsid w:val="00C3332B"/>
    <w:rsid w:val="00C34249"/>
    <w:rsid w:val="00C351C6"/>
    <w:rsid w:val="00C42BDC"/>
    <w:rsid w:val="00C437E0"/>
    <w:rsid w:val="00C44A21"/>
    <w:rsid w:val="00C44C68"/>
    <w:rsid w:val="00C45381"/>
    <w:rsid w:val="00C504F5"/>
    <w:rsid w:val="00C53B04"/>
    <w:rsid w:val="00C57EC5"/>
    <w:rsid w:val="00C57FD5"/>
    <w:rsid w:val="00C6315F"/>
    <w:rsid w:val="00C64DE0"/>
    <w:rsid w:val="00C65592"/>
    <w:rsid w:val="00C70D42"/>
    <w:rsid w:val="00C730E8"/>
    <w:rsid w:val="00C751C4"/>
    <w:rsid w:val="00C75993"/>
    <w:rsid w:val="00C76960"/>
    <w:rsid w:val="00C82D4E"/>
    <w:rsid w:val="00C87594"/>
    <w:rsid w:val="00C87D25"/>
    <w:rsid w:val="00C87EA9"/>
    <w:rsid w:val="00C949D2"/>
    <w:rsid w:val="00CA1912"/>
    <w:rsid w:val="00CA6D86"/>
    <w:rsid w:val="00CA79B8"/>
    <w:rsid w:val="00CB207B"/>
    <w:rsid w:val="00CC2A7A"/>
    <w:rsid w:val="00CE0354"/>
    <w:rsid w:val="00CE2E8D"/>
    <w:rsid w:val="00CE604C"/>
    <w:rsid w:val="00CE6937"/>
    <w:rsid w:val="00D0034C"/>
    <w:rsid w:val="00D05E7D"/>
    <w:rsid w:val="00D0702E"/>
    <w:rsid w:val="00D10BCE"/>
    <w:rsid w:val="00D1136E"/>
    <w:rsid w:val="00D12950"/>
    <w:rsid w:val="00D14856"/>
    <w:rsid w:val="00D244AA"/>
    <w:rsid w:val="00D3149B"/>
    <w:rsid w:val="00D34D9D"/>
    <w:rsid w:val="00D377E3"/>
    <w:rsid w:val="00D41D17"/>
    <w:rsid w:val="00D430F7"/>
    <w:rsid w:val="00D43A52"/>
    <w:rsid w:val="00D458D9"/>
    <w:rsid w:val="00D5094F"/>
    <w:rsid w:val="00D53ACD"/>
    <w:rsid w:val="00D55B7E"/>
    <w:rsid w:val="00D6526A"/>
    <w:rsid w:val="00D67AB3"/>
    <w:rsid w:val="00D725C9"/>
    <w:rsid w:val="00D730D5"/>
    <w:rsid w:val="00D7342E"/>
    <w:rsid w:val="00D8237D"/>
    <w:rsid w:val="00D83E40"/>
    <w:rsid w:val="00D869D5"/>
    <w:rsid w:val="00D91D8C"/>
    <w:rsid w:val="00D92E92"/>
    <w:rsid w:val="00DA34B7"/>
    <w:rsid w:val="00DA5874"/>
    <w:rsid w:val="00DB000B"/>
    <w:rsid w:val="00DB05A7"/>
    <w:rsid w:val="00DC0283"/>
    <w:rsid w:val="00DC2A9A"/>
    <w:rsid w:val="00DC2C54"/>
    <w:rsid w:val="00DD5DB9"/>
    <w:rsid w:val="00DE242C"/>
    <w:rsid w:val="00DE34DD"/>
    <w:rsid w:val="00DF0F86"/>
    <w:rsid w:val="00DF298C"/>
    <w:rsid w:val="00DF6BE3"/>
    <w:rsid w:val="00DF6F6B"/>
    <w:rsid w:val="00DF7694"/>
    <w:rsid w:val="00E041A3"/>
    <w:rsid w:val="00E06A7A"/>
    <w:rsid w:val="00E07E7E"/>
    <w:rsid w:val="00E130F5"/>
    <w:rsid w:val="00E253FB"/>
    <w:rsid w:val="00E3008E"/>
    <w:rsid w:val="00E30AE3"/>
    <w:rsid w:val="00E30CEB"/>
    <w:rsid w:val="00E3456D"/>
    <w:rsid w:val="00E37131"/>
    <w:rsid w:val="00E40CF3"/>
    <w:rsid w:val="00E40F37"/>
    <w:rsid w:val="00E427B3"/>
    <w:rsid w:val="00E45B87"/>
    <w:rsid w:val="00E47AD7"/>
    <w:rsid w:val="00E53117"/>
    <w:rsid w:val="00E55DF7"/>
    <w:rsid w:val="00E5664E"/>
    <w:rsid w:val="00E77C92"/>
    <w:rsid w:val="00E85AED"/>
    <w:rsid w:val="00E85F3E"/>
    <w:rsid w:val="00EA2966"/>
    <w:rsid w:val="00EA38B5"/>
    <w:rsid w:val="00EA40EA"/>
    <w:rsid w:val="00EA7C6E"/>
    <w:rsid w:val="00EB34AA"/>
    <w:rsid w:val="00EB4084"/>
    <w:rsid w:val="00EB6801"/>
    <w:rsid w:val="00EB7281"/>
    <w:rsid w:val="00EC1884"/>
    <w:rsid w:val="00EC4D63"/>
    <w:rsid w:val="00EC4D6A"/>
    <w:rsid w:val="00EC6145"/>
    <w:rsid w:val="00EC6493"/>
    <w:rsid w:val="00ED144D"/>
    <w:rsid w:val="00ED190F"/>
    <w:rsid w:val="00ED1989"/>
    <w:rsid w:val="00EE7B18"/>
    <w:rsid w:val="00EF122F"/>
    <w:rsid w:val="00EF6341"/>
    <w:rsid w:val="00EF6C02"/>
    <w:rsid w:val="00EF735C"/>
    <w:rsid w:val="00F03C09"/>
    <w:rsid w:val="00F06F96"/>
    <w:rsid w:val="00F10BC4"/>
    <w:rsid w:val="00F10F3E"/>
    <w:rsid w:val="00F15197"/>
    <w:rsid w:val="00F17BA3"/>
    <w:rsid w:val="00F24A0C"/>
    <w:rsid w:val="00F24E07"/>
    <w:rsid w:val="00F351E3"/>
    <w:rsid w:val="00F429E5"/>
    <w:rsid w:val="00F42F72"/>
    <w:rsid w:val="00F42FF9"/>
    <w:rsid w:val="00F43A01"/>
    <w:rsid w:val="00F649A7"/>
    <w:rsid w:val="00F64D74"/>
    <w:rsid w:val="00F65981"/>
    <w:rsid w:val="00F66676"/>
    <w:rsid w:val="00F74882"/>
    <w:rsid w:val="00F7498C"/>
    <w:rsid w:val="00F74FD9"/>
    <w:rsid w:val="00F7545A"/>
    <w:rsid w:val="00F76CC3"/>
    <w:rsid w:val="00F90426"/>
    <w:rsid w:val="00F9720C"/>
    <w:rsid w:val="00FA014D"/>
    <w:rsid w:val="00FA5D86"/>
    <w:rsid w:val="00FA6A02"/>
    <w:rsid w:val="00FB7856"/>
    <w:rsid w:val="00FC3321"/>
    <w:rsid w:val="00FC4AF0"/>
    <w:rsid w:val="00FD34F7"/>
    <w:rsid w:val="00FD5258"/>
    <w:rsid w:val="00FD5334"/>
    <w:rsid w:val="00FD60EE"/>
    <w:rsid w:val="00FE07D8"/>
    <w:rsid w:val="00FE360B"/>
    <w:rsid w:val="00FE4B2D"/>
    <w:rsid w:val="00FE5B1A"/>
    <w:rsid w:val="00FE77E6"/>
    <w:rsid w:val="00FF6004"/>
    <w:rsid w:val="00FF649A"/>
    <w:rsid w:val="00FF6D0A"/>
    <w:rsid w:val="01640805"/>
    <w:rsid w:val="08EB58FB"/>
    <w:rsid w:val="0AEC735A"/>
    <w:rsid w:val="0F083EB9"/>
    <w:rsid w:val="0F2860B8"/>
    <w:rsid w:val="0FD91D19"/>
    <w:rsid w:val="10276231"/>
    <w:rsid w:val="170371B2"/>
    <w:rsid w:val="1C853A54"/>
    <w:rsid w:val="22603187"/>
    <w:rsid w:val="24663C9A"/>
    <w:rsid w:val="2A584538"/>
    <w:rsid w:val="2B387CD0"/>
    <w:rsid w:val="31462AC5"/>
    <w:rsid w:val="33CF687F"/>
    <w:rsid w:val="344B104F"/>
    <w:rsid w:val="3C8F0536"/>
    <w:rsid w:val="3DC855B1"/>
    <w:rsid w:val="3F445AA7"/>
    <w:rsid w:val="42EB45E4"/>
    <w:rsid w:val="45242A0C"/>
    <w:rsid w:val="4BEC33A1"/>
    <w:rsid w:val="4CA03F77"/>
    <w:rsid w:val="4DD10C18"/>
    <w:rsid w:val="4FAE54EF"/>
    <w:rsid w:val="51EC6397"/>
    <w:rsid w:val="54195501"/>
    <w:rsid w:val="55DF279A"/>
    <w:rsid w:val="577759F1"/>
    <w:rsid w:val="5E542395"/>
    <w:rsid w:val="5ED8341B"/>
    <w:rsid w:val="71127E4C"/>
    <w:rsid w:val="729225D4"/>
    <w:rsid w:val="75E84DCA"/>
    <w:rsid w:val="7BE63AD7"/>
    <w:rsid w:val="7F724470"/>
    <w:rsid w:val="7F9E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14EDCB"/>
  <w15:docId w15:val="{045512B9-4C6E-4DEF-A6B8-323F2F3A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801447"/>
    <w:pPr>
      <w:keepNext/>
      <w:keepLines/>
      <w:outlineLvl w:val="0"/>
    </w:pPr>
    <w:rPr>
      <w:rFonts w:ascii="宋体" w:eastAsiaTheme="majorEastAsia" w:hAnsi="宋体"/>
      <w:b/>
      <w:bCs/>
      <w:kern w:val="44"/>
      <w:sz w:val="30"/>
      <w:szCs w:val="44"/>
    </w:rPr>
  </w:style>
  <w:style w:type="paragraph" w:styleId="2">
    <w:name w:val="heading 2"/>
    <w:basedOn w:val="a"/>
    <w:next w:val="a"/>
    <w:link w:val="2Char"/>
    <w:unhideWhenUsed/>
    <w:qFormat/>
    <w:rsid w:val="007B2D51"/>
    <w:pPr>
      <w:keepNext/>
      <w:keepLines/>
      <w:outlineLvl w:val="1"/>
    </w:pPr>
    <w:rPr>
      <w:rFonts w:ascii="宋体" w:eastAsia="宋体" w:hAnsi="宋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table" w:styleId="a4">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日期 Char"/>
    <w:basedOn w:val="a0"/>
    <w:link w:val="a3"/>
    <w:qFormat/>
    <w:rPr>
      <w:kern w:val="2"/>
      <w:sz w:val="21"/>
      <w:szCs w:val="24"/>
    </w:rPr>
  </w:style>
  <w:style w:type="table" w:customStyle="1" w:styleId="10">
    <w:name w:val="网格型1"/>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pPr>
      <w:ind w:firstLineChars="200" w:firstLine="420"/>
    </w:pPr>
  </w:style>
  <w:style w:type="table" w:customStyle="1" w:styleId="20">
    <w:name w:val="网格型2"/>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rsid w:val="00AF65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AF65B5"/>
    <w:rPr>
      <w:kern w:val="2"/>
      <w:sz w:val="18"/>
      <w:szCs w:val="18"/>
    </w:rPr>
  </w:style>
  <w:style w:type="paragraph" w:styleId="a7">
    <w:name w:val="footer"/>
    <w:basedOn w:val="a"/>
    <w:link w:val="Char1"/>
    <w:uiPriority w:val="99"/>
    <w:rsid w:val="00AF65B5"/>
    <w:pPr>
      <w:tabs>
        <w:tab w:val="center" w:pos="4153"/>
        <w:tab w:val="right" w:pos="8306"/>
      </w:tabs>
      <w:snapToGrid w:val="0"/>
      <w:jc w:val="left"/>
    </w:pPr>
    <w:rPr>
      <w:sz w:val="18"/>
      <w:szCs w:val="18"/>
    </w:rPr>
  </w:style>
  <w:style w:type="character" w:customStyle="1" w:styleId="Char1">
    <w:name w:val="页脚 Char"/>
    <w:basedOn w:val="a0"/>
    <w:link w:val="a7"/>
    <w:uiPriority w:val="99"/>
    <w:rsid w:val="00AF65B5"/>
    <w:rPr>
      <w:kern w:val="2"/>
      <w:sz w:val="18"/>
      <w:szCs w:val="18"/>
    </w:rPr>
  </w:style>
  <w:style w:type="character" w:customStyle="1" w:styleId="1Char">
    <w:name w:val="标题 1 Char"/>
    <w:basedOn w:val="a0"/>
    <w:link w:val="1"/>
    <w:rsid w:val="00801447"/>
    <w:rPr>
      <w:rFonts w:ascii="宋体" w:eastAsiaTheme="majorEastAsia" w:hAnsi="宋体"/>
      <w:b/>
      <w:bCs/>
      <w:kern w:val="44"/>
      <w:sz w:val="30"/>
      <w:szCs w:val="44"/>
    </w:rPr>
  </w:style>
  <w:style w:type="paragraph" w:styleId="TOC">
    <w:name w:val="TOC Heading"/>
    <w:basedOn w:val="1"/>
    <w:next w:val="a"/>
    <w:uiPriority w:val="39"/>
    <w:unhideWhenUsed/>
    <w:qFormat/>
    <w:rsid w:val="00330BA0"/>
    <w:pPr>
      <w:widowControl/>
      <w:spacing w:before="24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65981"/>
    <w:pPr>
      <w:widowControl/>
      <w:tabs>
        <w:tab w:val="right" w:leader="dot" w:pos="8296"/>
      </w:tabs>
      <w:ind w:left="221"/>
      <w:jc w:val="left"/>
    </w:pPr>
    <w:rPr>
      <w:rFonts w:cs="Times New Roman"/>
      <w:kern w:val="0"/>
      <w:sz w:val="22"/>
      <w:szCs w:val="22"/>
    </w:rPr>
  </w:style>
  <w:style w:type="paragraph" w:styleId="11">
    <w:name w:val="toc 1"/>
    <w:basedOn w:val="a"/>
    <w:next w:val="a"/>
    <w:autoRedefine/>
    <w:uiPriority w:val="39"/>
    <w:unhideWhenUsed/>
    <w:rsid w:val="00EC1884"/>
    <w:pPr>
      <w:widowControl/>
      <w:tabs>
        <w:tab w:val="right" w:leader="dot" w:pos="8296"/>
      </w:tabs>
      <w:spacing w:after="100"/>
      <w:jc w:val="left"/>
    </w:pPr>
    <w:rPr>
      <w:rFonts w:cs="Times New Roman"/>
      <w:kern w:val="0"/>
      <w:sz w:val="22"/>
      <w:szCs w:val="22"/>
    </w:rPr>
  </w:style>
  <w:style w:type="paragraph" w:styleId="30">
    <w:name w:val="toc 3"/>
    <w:basedOn w:val="a"/>
    <w:next w:val="a"/>
    <w:autoRedefine/>
    <w:uiPriority w:val="39"/>
    <w:unhideWhenUsed/>
    <w:rsid w:val="00330BA0"/>
    <w:pPr>
      <w:widowControl/>
      <w:spacing w:after="100" w:line="259" w:lineRule="auto"/>
      <w:ind w:left="440"/>
      <w:jc w:val="left"/>
    </w:pPr>
    <w:rPr>
      <w:rFonts w:cs="Times New Roman"/>
      <w:kern w:val="0"/>
      <w:sz w:val="22"/>
      <w:szCs w:val="22"/>
    </w:rPr>
  </w:style>
  <w:style w:type="character" w:customStyle="1" w:styleId="apple-converted-space">
    <w:name w:val="apple-converted-space"/>
    <w:basedOn w:val="a0"/>
    <w:rsid w:val="007F1283"/>
  </w:style>
  <w:style w:type="character" w:customStyle="1" w:styleId="2Char">
    <w:name w:val="标题 2 Char"/>
    <w:basedOn w:val="a0"/>
    <w:link w:val="2"/>
    <w:rsid w:val="007B2D51"/>
    <w:rPr>
      <w:rFonts w:ascii="宋体" w:eastAsia="宋体" w:hAnsi="宋体" w:cstheme="majorBidi"/>
      <w:b/>
      <w:bCs/>
      <w:kern w:val="2"/>
      <w:sz w:val="28"/>
      <w:szCs w:val="32"/>
    </w:rPr>
  </w:style>
  <w:style w:type="paragraph" w:styleId="a8">
    <w:name w:val="Title"/>
    <w:basedOn w:val="a"/>
    <w:next w:val="a"/>
    <w:link w:val="Char2"/>
    <w:qFormat/>
    <w:rsid w:val="00334490"/>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8"/>
    <w:rsid w:val="00334490"/>
    <w:rPr>
      <w:rFonts w:asciiTheme="majorHAnsi" w:eastAsiaTheme="majorEastAsia" w:hAnsiTheme="majorHAnsi" w:cstheme="majorBidi"/>
      <w:b/>
      <w:bCs/>
      <w:kern w:val="2"/>
      <w:sz w:val="32"/>
      <w:szCs w:val="32"/>
    </w:rPr>
  </w:style>
  <w:style w:type="character" w:styleId="a9">
    <w:name w:val="Hyperlink"/>
    <w:basedOn w:val="a0"/>
    <w:uiPriority w:val="99"/>
    <w:unhideWhenUsed/>
    <w:rsid w:val="00EC1884"/>
    <w:rPr>
      <w:color w:val="0563C1" w:themeColor="hyperlink"/>
      <w:u w:val="single"/>
    </w:rPr>
  </w:style>
  <w:style w:type="paragraph" w:styleId="aa">
    <w:name w:val="Balloon Text"/>
    <w:basedOn w:val="a"/>
    <w:link w:val="Char3"/>
    <w:semiHidden/>
    <w:unhideWhenUsed/>
    <w:rsid w:val="005B482A"/>
    <w:rPr>
      <w:sz w:val="18"/>
      <w:szCs w:val="18"/>
    </w:rPr>
  </w:style>
  <w:style w:type="character" w:customStyle="1" w:styleId="Char3">
    <w:name w:val="批注框文本 Char"/>
    <w:basedOn w:val="a0"/>
    <w:link w:val="aa"/>
    <w:semiHidden/>
    <w:rsid w:val="005B48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8417">
      <w:bodyDiv w:val="1"/>
      <w:marLeft w:val="0"/>
      <w:marRight w:val="0"/>
      <w:marTop w:val="0"/>
      <w:marBottom w:val="0"/>
      <w:divBdr>
        <w:top w:val="none" w:sz="0" w:space="0" w:color="auto"/>
        <w:left w:val="none" w:sz="0" w:space="0" w:color="auto"/>
        <w:bottom w:val="none" w:sz="0" w:space="0" w:color="auto"/>
        <w:right w:val="none" w:sz="0" w:space="0" w:color="auto"/>
      </w:divBdr>
    </w:div>
    <w:div w:id="90053991">
      <w:bodyDiv w:val="1"/>
      <w:marLeft w:val="0"/>
      <w:marRight w:val="0"/>
      <w:marTop w:val="0"/>
      <w:marBottom w:val="0"/>
      <w:divBdr>
        <w:top w:val="none" w:sz="0" w:space="0" w:color="auto"/>
        <w:left w:val="none" w:sz="0" w:space="0" w:color="auto"/>
        <w:bottom w:val="none" w:sz="0" w:space="0" w:color="auto"/>
        <w:right w:val="none" w:sz="0" w:space="0" w:color="auto"/>
      </w:divBdr>
    </w:div>
    <w:div w:id="94133054">
      <w:bodyDiv w:val="1"/>
      <w:marLeft w:val="0"/>
      <w:marRight w:val="0"/>
      <w:marTop w:val="0"/>
      <w:marBottom w:val="0"/>
      <w:divBdr>
        <w:top w:val="none" w:sz="0" w:space="0" w:color="auto"/>
        <w:left w:val="none" w:sz="0" w:space="0" w:color="auto"/>
        <w:bottom w:val="none" w:sz="0" w:space="0" w:color="auto"/>
        <w:right w:val="none" w:sz="0" w:space="0" w:color="auto"/>
      </w:divBdr>
    </w:div>
    <w:div w:id="146169861">
      <w:bodyDiv w:val="1"/>
      <w:marLeft w:val="0"/>
      <w:marRight w:val="0"/>
      <w:marTop w:val="0"/>
      <w:marBottom w:val="0"/>
      <w:divBdr>
        <w:top w:val="none" w:sz="0" w:space="0" w:color="auto"/>
        <w:left w:val="none" w:sz="0" w:space="0" w:color="auto"/>
        <w:bottom w:val="none" w:sz="0" w:space="0" w:color="auto"/>
        <w:right w:val="none" w:sz="0" w:space="0" w:color="auto"/>
      </w:divBdr>
    </w:div>
    <w:div w:id="190841923">
      <w:bodyDiv w:val="1"/>
      <w:marLeft w:val="0"/>
      <w:marRight w:val="0"/>
      <w:marTop w:val="0"/>
      <w:marBottom w:val="0"/>
      <w:divBdr>
        <w:top w:val="none" w:sz="0" w:space="0" w:color="auto"/>
        <w:left w:val="none" w:sz="0" w:space="0" w:color="auto"/>
        <w:bottom w:val="none" w:sz="0" w:space="0" w:color="auto"/>
        <w:right w:val="none" w:sz="0" w:space="0" w:color="auto"/>
      </w:divBdr>
    </w:div>
    <w:div w:id="204296669">
      <w:bodyDiv w:val="1"/>
      <w:marLeft w:val="0"/>
      <w:marRight w:val="0"/>
      <w:marTop w:val="0"/>
      <w:marBottom w:val="0"/>
      <w:divBdr>
        <w:top w:val="none" w:sz="0" w:space="0" w:color="auto"/>
        <w:left w:val="none" w:sz="0" w:space="0" w:color="auto"/>
        <w:bottom w:val="none" w:sz="0" w:space="0" w:color="auto"/>
        <w:right w:val="none" w:sz="0" w:space="0" w:color="auto"/>
      </w:divBdr>
    </w:div>
    <w:div w:id="207452083">
      <w:bodyDiv w:val="1"/>
      <w:marLeft w:val="0"/>
      <w:marRight w:val="0"/>
      <w:marTop w:val="0"/>
      <w:marBottom w:val="0"/>
      <w:divBdr>
        <w:top w:val="none" w:sz="0" w:space="0" w:color="auto"/>
        <w:left w:val="none" w:sz="0" w:space="0" w:color="auto"/>
        <w:bottom w:val="none" w:sz="0" w:space="0" w:color="auto"/>
        <w:right w:val="none" w:sz="0" w:space="0" w:color="auto"/>
      </w:divBdr>
    </w:div>
    <w:div w:id="207686777">
      <w:bodyDiv w:val="1"/>
      <w:marLeft w:val="0"/>
      <w:marRight w:val="0"/>
      <w:marTop w:val="0"/>
      <w:marBottom w:val="0"/>
      <w:divBdr>
        <w:top w:val="none" w:sz="0" w:space="0" w:color="auto"/>
        <w:left w:val="none" w:sz="0" w:space="0" w:color="auto"/>
        <w:bottom w:val="none" w:sz="0" w:space="0" w:color="auto"/>
        <w:right w:val="none" w:sz="0" w:space="0" w:color="auto"/>
      </w:divBdr>
    </w:div>
    <w:div w:id="229385314">
      <w:bodyDiv w:val="1"/>
      <w:marLeft w:val="0"/>
      <w:marRight w:val="0"/>
      <w:marTop w:val="0"/>
      <w:marBottom w:val="0"/>
      <w:divBdr>
        <w:top w:val="none" w:sz="0" w:space="0" w:color="auto"/>
        <w:left w:val="none" w:sz="0" w:space="0" w:color="auto"/>
        <w:bottom w:val="none" w:sz="0" w:space="0" w:color="auto"/>
        <w:right w:val="none" w:sz="0" w:space="0" w:color="auto"/>
      </w:divBdr>
    </w:div>
    <w:div w:id="248660514">
      <w:bodyDiv w:val="1"/>
      <w:marLeft w:val="0"/>
      <w:marRight w:val="0"/>
      <w:marTop w:val="0"/>
      <w:marBottom w:val="0"/>
      <w:divBdr>
        <w:top w:val="none" w:sz="0" w:space="0" w:color="auto"/>
        <w:left w:val="none" w:sz="0" w:space="0" w:color="auto"/>
        <w:bottom w:val="none" w:sz="0" w:space="0" w:color="auto"/>
        <w:right w:val="none" w:sz="0" w:space="0" w:color="auto"/>
      </w:divBdr>
    </w:div>
    <w:div w:id="255217012">
      <w:bodyDiv w:val="1"/>
      <w:marLeft w:val="0"/>
      <w:marRight w:val="0"/>
      <w:marTop w:val="0"/>
      <w:marBottom w:val="0"/>
      <w:divBdr>
        <w:top w:val="none" w:sz="0" w:space="0" w:color="auto"/>
        <w:left w:val="none" w:sz="0" w:space="0" w:color="auto"/>
        <w:bottom w:val="none" w:sz="0" w:space="0" w:color="auto"/>
        <w:right w:val="none" w:sz="0" w:space="0" w:color="auto"/>
      </w:divBdr>
    </w:div>
    <w:div w:id="336350937">
      <w:bodyDiv w:val="1"/>
      <w:marLeft w:val="0"/>
      <w:marRight w:val="0"/>
      <w:marTop w:val="0"/>
      <w:marBottom w:val="0"/>
      <w:divBdr>
        <w:top w:val="none" w:sz="0" w:space="0" w:color="auto"/>
        <w:left w:val="none" w:sz="0" w:space="0" w:color="auto"/>
        <w:bottom w:val="none" w:sz="0" w:space="0" w:color="auto"/>
        <w:right w:val="none" w:sz="0" w:space="0" w:color="auto"/>
      </w:divBdr>
    </w:div>
    <w:div w:id="535193955">
      <w:bodyDiv w:val="1"/>
      <w:marLeft w:val="0"/>
      <w:marRight w:val="0"/>
      <w:marTop w:val="0"/>
      <w:marBottom w:val="0"/>
      <w:divBdr>
        <w:top w:val="none" w:sz="0" w:space="0" w:color="auto"/>
        <w:left w:val="none" w:sz="0" w:space="0" w:color="auto"/>
        <w:bottom w:val="none" w:sz="0" w:space="0" w:color="auto"/>
        <w:right w:val="none" w:sz="0" w:space="0" w:color="auto"/>
      </w:divBdr>
    </w:div>
    <w:div w:id="556278816">
      <w:bodyDiv w:val="1"/>
      <w:marLeft w:val="0"/>
      <w:marRight w:val="0"/>
      <w:marTop w:val="0"/>
      <w:marBottom w:val="0"/>
      <w:divBdr>
        <w:top w:val="none" w:sz="0" w:space="0" w:color="auto"/>
        <w:left w:val="none" w:sz="0" w:space="0" w:color="auto"/>
        <w:bottom w:val="none" w:sz="0" w:space="0" w:color="auto"/>
        <w:right w:val="none" w:sz="0" w:space="0" w:color="auto"/>
      </w:divBdr>
    </w:div>
    <w:div w:id="625084826">
      <w:bodyDiv w:val="1"/>
      <w:marLeft w:val="0"/>
      <w:marRight w:val="0"/>
      <w:marTop w:val="0"/>
      <w:marBottom w:val="0"/>
      <w:divBdr>
        <w:top w:val="none" w:sz="0" w:space="0" w:color="auto"/>
        <w:left w:val="none" w:sz="0" w:space="0" w:color="auto"/>
        <w:bottom w:val="none" w:sz="0" w:space="0" w:color="auto"/>
        <w:right w:val="none" w:sz="0" w:space="0" w:color="auto"/>
      </w:divBdr>
    </w:div>
    <w:div w:id="708189152">
      <w:bodyDiv w:val="1"/>
      <w:marLeft w:val="0"/>
      <w:marRight w:val="0"/>
      <w:marTop w:val="0"/>
      <w:marBottom w:val="0"/>
      <w:divBdr>
        <w:top w:val="none" w:sz="0" w:space="0" w:color="auto"/>
        <w:left w:val="none" w:sz="0" w:space="0" w:color="auto"/>
        <w:bottom w:val="none" w:sz="0" w:space="0" w:color="auto"/>
        <w:right w:val="none" w:sz="0" w:space="0" w:color="auto"/>
      </w:divBdr>
    </w:div>
    <w:div w:id="739134746">
      <w:bodyDiv w:val="1"/>
      <w:marLeft w:val="0"/>
      <w:marRight w:val="0"/>
      <w:marTop w:val="0"/>
      <w:marBottom w:val="0"/>
      <w:divBdr>
        <w:top w:val="none" w:sz="0" w:space="0" w:color="auto"/>
        <w:left w:val="none" w:sz="0" w:space="0" w:color="auto"/>
        <w:bottom w:val="none" w:sz="0" w:space="0" w:color="auto"/>
        <w:right w:val="none" w:sz="0" w:space="0" w:color="auto"/>
      </w:divBdr>
    </w:div>
    <w:div w:id="857161740">
      <w:bodyDiv w:val="1"/>
      <w:marLeft w:val="0"/>
      <w:marRight w:val="0"/>
      <w:marTop w:val="0"/>
      <w:marBottom w:val="0"/>
      <w:divBdr>
        <w:top w:val="none" w:sz="0" w:space="0" w:color="auto"/>
        <w:left w:val="none" w:sz="0" w:space="0" w:color="auto"/>
        <w:bottom w:val="none" w:sz="0" w:space="0" w:color="auto"/>
        <w:right w:val="none" w:sz="0" w:space="0" w:color="auto"/>
      </w:divBdr>
    </w:div>
    <w:div w:id="928346290">
      <w:bodyDiv w:val="1"/>
      <w:marLeft w:val="0"/>
      <w:marRight w:val="0"/>
      <w:marTop w:val="0"/>
      <w:marBottom w:val="0"/>
      <w:divBdr>
        <w:top w:val="none" w:sz="0" w:space="0" w:color="auto"/>
        <w:left w:val="none" w:sz="0" w:space="0" w:color="auto"/>
        <w:bottom w:val="none" w:sz="0" w:space="0" w:color="auto"/>
        <w:right w:val="none" w:sz="0" w:space="0" w:color="auto"/>
      </w:divBdr>
    </w:div>
    <w:div w:id="992442126">
      <w:bodyDiv w:val="1"/>
      <w:marLeft w:val="0"/>
      <w:marRight w:val="0"/>
      <w:marTop w:val="0"/>
      <w:marBottom w:val="0"/>
      <w:divBdr>
        <w:top w:val="none" w:sz="0" w:space="0" w:color="auto"/>
        <w:left w:val="none" w:sz="0" w:space="0" w:color="auto"/>
        <w:bottom w:val="none" w:sz="0" w:space="0" w:color="auto"/>
        <w:right w:val="none" w:sz="0" w:space="0" w:color="auto"/>
      </w:divBdr>
    </w:div>
    <w:div w:id="1034769002">
      <w:bodyDiv w:val="1"/>
      <w:marLeft w:val="0"/>
      <w:marRight w:val="0"/>
      <w:marTop w:val="0"/>
      <w:marBottom w:val="0"/>
      <w:divBdr>
        <w:top w:val="none" w:sz="0" w:space="0" w:color="auto"/>
        <w:left w:val="none" w:sz="0" w:space="0" w:color="auto"/>
        <w:bottom w:val="none" w:sz="0" w:space="0" w:color="auto"/>
        <w:right w:val="none" w:sz="0" w:space="0" w:color="auto"/>
      </w:divBdr>
    </w:div>
    <w:div w:id="1082721657">
      <w:bodyDiv w:val="1"/>
      <w:marLeft w:val="0"/>
      <w:marRight w:val="0"/>
      <w:marTop w:val="0"/>
      <w:marBottom w:val="0"/>
      <w:divBdr>
        <w:top w:val="none" w:sz="0" w:space="0" w:color="auto"/>
        <w:left w:val="none" w:sz="0" w:space="0" w:color="auto"/>
        <w:bottom w:val="none" w:sz="0" w:space="0" w:color="auto"/>
        <w:right w:val="none" w:sz="0" w:space="0" w:color="auto"/>
      </w:divBdr>
    </w:div>
    <w:div w:id="1096167413">
      <w:bodyDiv w:val="1"/>
      <w:marLeft w:val="0"/>
      <w:marRight w:val="0"/>
      <w:marTop w:val="0"/>
      <w:marBottom w:val="0"/>
      <w:divBdr>
        <w:top w:val="none" w:sz="0" w:space="0" w:color="auto"/>
        <w:left w:val="none" w:sz="0" w:space="0" w:color="auto"/>
        <w:bottom w:val="none" w:sz="0" w:space="0" w:color="auto"/>
        <w:right w:val="none" w:sz="0" w:space="0" w:color="auto"/>
      </w:divBdr>
    </w:div>
    <w:div w:id="1266884548">
      <w:bodyDiv w:val="1"/>
      <w:marLeft w:val="0"/>
      <w:marRight w:val="0"/>
      <w:marTop w:val="0"/>
      <w:marBottom w:val="0"/>
      <w:divBdr>
        <w:top w:val="none" w:sz="0" w:space="0" w:color="auto"/>
        <w:left w:val="none" w:sz="0" w:space="0" w:color="auto"/>
        <w:bottom w:val="none" w:sz="0" w:space="0" w:color="auto"/>
        <w:right w:val="none" w:sz="0" w:space="0" w:color="auto"/>
      </w:divBdr>
    </w:div>
    <w:div w:id="1268805876">
      <w:bodyDiv w:val="1"/>
      <w:marLeft w:val="0"/>
      <w:marRight w:val="0"/>
      <w:marTop w:val="0"/>
      <w:marBottom w:val="0"/>
      <w:divBdr>
        <w:top w:val="none" w:sz="0" w:space="0" w:color="auto"/>
        <w:left w:val="none" w:sz="0" w:space="0" w:color="auto"/>
        <w:bottom w:val="none" w:sz="0" w:space="0" w:color="auto"/>
        <w:right w:val="none" w:sz="0" w:space="0" w:color="auto"/>
      </w:divBdr>
    </w:div>
    <w:div w:id="1273972149">
      <w:bodyDiv w:val="1"/>
      <w:marLeft w:val="0"/>
      <w:marRight w:val="0"/>
      <w:marTop w:val="0"/>
      <w:marBottom w:val="0"/>
      <w:divBdr>
        <w:top w:val="none" w:sz="0" w:space="0" w:color="auto"/>
        <w:left w:val="none" w:sz="0" w:space="0" w:color="auto"/>
        <w:bottom w:val="none" w:sz="0" w:space="0" w:color="auto"/>
        <w:right w:val="none" w:sz="0" w:space="0" w:color="auto"/>
      </w:divBdr>
    </w:div>
    <w:div w:id="1346983573">
      <w:bodyDiv w:val="1"/>
      <w:marLeft w:val="0"/>
      <w:marRight w:val="0"/>
      <w:marTop w:val="0"/>
      <w:marBottom w:val="0"/>
      <w:divBdr>
        <w:top w:val="none" w:sz="0" w:space="0" w:color="auto"/>
        <w:left w:val="none" w:sz="0" w:space="0" w:color="auto"/>
        <w:bottom w:val="none" w:sz="0" w:space="0" w:color="auto"/>
        <w:right w:val="none" w:sz="0" w:space="0" w:color="auto"/>
      </w:divBdr>
    </w:div>
    <w:div w:id="1529021884">
      <w:bodyDiv w:val="1"/>
      <w:marLeft w:val="0"/>
      <w:marRight w:val="0"/>
      <w:marTop w:val="0"/>
      <w:marBottom w:val="0"/>
      <w:divBdr>
        <w:top w:val="none" w:sz="0" w:space="0" w:color="auto"/>
        <w:left w:val="none" w:sz="0" w:space="0" w:color="auto"/>
        <w:bottom w:val="none" w:sz="0" w:space="0" w:color="auto"/>
        <w:right w:val="none" w:sz="0" w:space="0" w:color="auto"/>
      </w:divBdr>
    </w:div>
    <w:div w:id="1857960647">
      <w:bodyDiv w:val="1"/>
      <w:marLeft w:val="0"/>
      <w:marRight w:val="0"/>
      <w:marTop w:val="0"/>
      <w:marBottom w:val="0"/>
      <w:divBdr>
        <w:top w:val="none" w:sz="0" w:space="0" w:color="auto"/>
        <w:left w:val="none" w:sz="0" w:space="0" w:color="auto"/>
        <w:bottom w:val="none" w:sz="0" w:space="0" w:color="auto"/>
        <w:right w:val="none" w:sz="0" w:space="0" w:color="auto"/>
      </w:divBdr>
    </w:div>
    <w:div w:id="1916628624">
      <w:bodyDiv w:val="1"/>
      <w:marLeft w:val="0"/>
      <w:marRight w:val="0"/>
      <w:marTop w:val="0"/>
      <w:marBottom w:val="0"/>
      <w:divBdr>
        <w:top w:val="none" w:sz="0" w:space="0" w:color="auto"/>
        <w:left w:val="none" w:sz="0" w:space="0" w:color="auto"/>
        <w:bottom w:val="none" w:sz="0" w:space="0" w:color="auto"/>
        <w:right w:val="none" w:sz="0" w:space="0" w:color="auto"/>
      </w:divBdr>
    </w:div>
    <w:div w:id="1963001123">
      <w:bodyDiv w:val="1"/>
      <w:marLeft w:val="0"/>
      <w:marRight w:val="0"/>
      <w:marTop w:val="0"/>
      <w:marBottom w:val="0"/>
      <w:divBdr>
        <w:top w:val="none" w:sz="0" w:space="0" w:color="auto"/>
        <w:left w:val="none" w:sz="0" w:space="0" w:color="auto"/>
        <w:bottom w:val="none" w:sz="0" w:space="0" w:color="auto"/>
        <w:right w:val="none" w:sz="0" w:space="0" w:color="auto"/>
      </w:divBdr>
    </w:div>
    <w:div w:id="2064793248">
      <w:bodyDiv w:val="1"/>
      <w:marLeft w:val="0"/>
      <w:marRight w:val="0"/>
      <w:marTop w:val="0"/>
      <w:marBottom w:val="0"/>
      <w:divBdr>
        <w:top w:val="none" w:sz="0" w:space="0" w:color="auto"/>
        <w:left w:val="none" w:sz="0" w:space="0" w:color="auto"/>
        <w:bottom w:val="none" w:sz="0" w:space="0" w:color="auto"/>
        <w:right w:val="none" w:sz="0" w:space="0" w:color="auto"/>
      </w:divBdr>
    </w:div>
    <w:div w:id="2105763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wmf"/><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wmf"/><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37BEC-A459-4AB7-BF8C-40C0B514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21</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gnb585</dc:creator>
  <cp:lastModifiedBy>JHS-YEQING</cp:lastModifiedBy>
  <cp:revision>76</cp:revision>
  <dcterms:created xsi:type="dcterms:W3CDTF">2020-03-18T13:24:00Z</dcterms:created>
  <dcterms:modified xsi:type="dcterms:W3CDTF">2020-06-17T02:20:00Z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